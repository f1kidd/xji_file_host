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EBE21" w14:textId="77777777" w:rsidR="00950EA7" w:rsidRDefault="00950EA7"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r>
        <w:rPr>
          <w:rFonts w:ascii="Times New Roman" w:hAnsi="Times New Roman" w:cs="Times New Roman" w:hint="eastAsia"/>
        </w:rPr>
        <w:t>4/15 submit the packet. Sent out to the faculty; strength weakness and recommendations from the faculty, with feedback from Lisa; Couple of weeks to work on it; First week of June to Lisa; Lisa submit it to IFAS with Lisa</w:t>
      </w:r>
      <w:r>
        <w:rPr>
          <w:rFonts w:ascii="Times New Roman" w:hAnsi="Times New Roman" w:cs="Times New Roman"/>
        </w:rPr>
        <w:t>’</w:t>
      </w:r>
      <w:r>
        <w:rPr>
          <w:rFonts w:ascii="Times New Roman" w:hAnsi="Times New Roman" w:cs="Times New Roman" w:hint="eastAsia"/>
        </w:rPr>
        <w:t>s letter.</w:t>
      </w:r>
    </w:p>
    <w:p w14:paraId="057212E4" w14:textId="6C5EEE82" w:rsidR="00F607CC" w:rsidRDefault="00F607CC"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p>
    <w:p w14:paraId="0D5106FD" w14:textId="49DF819F" w:rsidR="00F607CC" w:rsidRDefault="00F607CC"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r>
        <w:rPr>
          <w:rFonts w:ascii="Times New Roman" w:hAnsi="Times New Roman" w:cs="Times New Roman" w:hint="eastAsia"/>
        </w:rPr>
        <w:t>Spring 2028 to submit</w:t>
      </w:r>
      <w:r w:rsidR="00944EED">
        <w:rPr>
          <w:rFonts w:ascii="Times New Roman" w:hAnsi="Times New Roman" w:cs="Times New Roman" w:hint="eastAsia"/>
        </w:rPr>
        <w:t xml:space="preserve"> for tenure</w:t>
      </w:r>
      <w:r>
        <w:rPr>
          <w:rFonts w:ascii="Times New Roman" w:hAnsi="Times New Roman" w:cs="Times New Roman" w:hint="eastAsia"/>
        </w:rPr>
        <w:t>.</w:t>
      </w:r>
    </w:p>
    <w:p w14:paraId="26591091" w14:textId="77777777" w:rsidR="00950EA7" w:rsidRDefault="00950EA7"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p>
    <w:p w14:paraId="0C4BC2AB" w14:textId="77777777" w:rsidR="00950EA7" w:rsidRDefault="00950EA7"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r>
        <w:rPr>
          <w:rFonts w:ascii="Times New Roman" w:hAnsi="Times New Roman" w:cs="Times New Roman" w:hint="eastAsia"/>
        </w:rPr>
        <w:t xml:space="preserve">Get the packet as good as possible for the 4/15 packet. Peer evaluation report needs to be in there </w:t>
      </w:r>
      <w:r>
        <w:rPr>
          <w:rFonts w:ascii="Times New Roman" w:hAnsi="Times New Roman" w:cs="Times New Roman"/>
        </w:rPr>
        <w:t>–</w:t>
      </w:r>
      <w:r>
        <w:rPr>
          <w:rFonts w:ascii="Times New Roman" w:hAnsi="Times New Roman" w:cs="Times New Roman" w:hint="eastAsia"/>
        </w:rPr>
        <w:t xml:space="preserve"> ideally they finish this fall. </w:t>
      </w:r>
    </w:p>
    <w:p w14:paraId="7DFFE244" w14:textId="77777777" w:rsidR="00950EA7" w:rsidRDefault="00950EA7"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p>
    <w:p w14:paraId="5292D8C5" w14:textId="08E65B48" w:rsidR="00D056D3" w:rsidRDefault="00D056D3"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r>
        <w:rPr>
          <w:rFonts w:ascii="Times New Roman" w:hAnsi="Times New Roman" w:cs="Times New Roman" w:hint="eastAsia"/>
        </w:rPr>
        <w:t xml:space="preserve">Do not double-count the achievements. </w:t>
      </w:r>
      <w:r>
        <w:rPr>
          <w:rFonts w:ascii="Times New Roman" w:hAnsi="Times New Roman" w:cs="Times New Roman"/>
        </w:rPr>
        <w:t>L</w:t>
      </w:r>
      <w:r>
        <w:rPr>
          <w:rFonts w:ascii="Times New Roman" w:hAnsi="Times New Roman" w:cs="Times New Roman" w:hint="eastAsia"/>
        </w:rPr>
        <w:t xml:space="preserve">ink to sections (see xxx in Section </w:t>
      </w:r>
      <w:proofErr w:type="spellStart"/>
      <w:r>
        <w:rPr>
          <w:rFonts w:ascii="Times New Roman" w:hAnsi="Times New Roman" w:cs="Times New Roman" w:hint="eastAsia"/>
        </w:rPr>
        <w:t>x.y</w:t>
      </w:r>
      <w:proofErr w:type="spellEnd"/>
      <w:r>
        <w:rPr>
          <w:rFonts w:ascii="Times New Roman" w:hAnsi="Times New Roman" w:cs="Times New Roman" w:hint="eastAsia"/>
        </w:rPr>
        <w:t>)</w:t>
      </w:r>
    </w:p>
    <w:p w14:paraId="2C9A88B8" w14:textId="77777777" w:rsidR="00D056D3" w:rsidRDefault="00D056D3"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p>
    <w:p w14:paraId="0C717A28" w14:textId="1D0E9461" w:rsidR="00950EA7" w:rsidRDefault="00450488"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r>
        <w:rPr>
          <w:rFonts w:ascii="Times New Roman" w:hAnsi="Times New Roman" w:cs="Times New Roman" w:hint="eastAsia"/>
        </w:rPr>
        <w:t xml:space="preserve">Midterm </w:t>
      </w:r>
      <w:r>
        <w:rPr>
          <w:rFonts w:ascii="Times New Roman" w:hAnsi="Times New Roman" w:cs="Times New Roman"/>
        </w:rPr>
        <w:t>–</w:t>
      </w:r>
      <w:r>
        <w:rPr>
          <w:rFonts w:ascii="Times New Roman" w:hAnsi="Times New Roman" w:cs="Times New Roman" w:hint="eastAsia"/>
        </w:rPr>
        <w:t xml:space="preserve"> future research plans, with stuff submitted; </w:t>
      </w:r>
    </w:p>
    <w:p w14:paraId="6F620722" w14:textId="77777777" w:rsidR="00D056D3" w:rsidRDefault="00D056D3"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p>
    <w:p w14:paraId="2C3C3233" w14:textId="318E3F47" w:rsidR="00D056D3" w:rsidRDefault="00D056D3"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reative work: Podcast counts (Alena</w:t>
      </w:r>
      <w:r>
        <w:rPr>
          <w:rFonts w:ascii="Times New Roman" w:hAnsi="Times New Roman" w:cs="Times New Roman"/>
        </w:rPr>
        <w:t>’</w:t>
      </w:r>
      <w:r>
        <w:rPr>
          <w:rFonts w:ascii="Times New Roman" w:hAnsi="Times New Roman" w:cs="Times New Roman" w:hint="eastAsia"/>
        </w:rPr>
        <w:t>s podcast series)</w:t>
      </w:r>
    </w:p>
    <w:p w14:paraId="6043A3F6" w14:textId="77777777" w:rsidR="00D056D3" w:rsidRDefault="00D056D3"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p>
    <w:p w14:paraId="5662BF96" w14:textId="12C1438F" w:rsidR="00D056D3" w:rsidRDefault="00D056D3" w:rsidP="00D056D3">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r>
        <w:rPr>
          <w:rFonts w:ascii="Times New Roman" w:hAnsi="Times New Roman" w:cs="Times New Roman" w:hint="eastAsia"/>
        </w:rPr>
        <w:t>Suzanne</w:t>
      </w:r>
      <w:r>
        <w:rPr>
          <w:rFonts w:ascii="Times New Roman" w:hAnsi="Times New Roman" w:cs="Times New Roman"/>
        </w:rPr>
        <w:t>’</w:t>
      </w:r>
      <w:r>
        <w:rPr>
          <w:rFonts w:ascii="Times New Roman" w:hAnsi="Times New Roman" w:cs="Times New Roman" w:hint="eastAsia"/>
        </w:rPr>
        <w:t>s tips:</w:t>
      </w:r>
    </w:p>
    <w:p w14:paraId="446B1986" w14:textId="14597D85" w:rsidR="00D056D3" w:rsidRDefault="00D056D3" w:rsidP="00D056D3">
      <w:pPr>
        <w:pStyle w:val="ListParagraph"/>
        <w:widowControl w:val="0"/>
        <w:numPr>
          <w:ilvl w:val="0"/>
          <w:numId w:val="14"/>
        </w:numPr>
        <w:tabs>
          <w:tab w:val="left" w:pos="576"/>
        </w:tabs>
        <w:autoSpaceDE w:val="0"/>
        <w:autoSpaceDN w:val="0"/>
        <w:adjustRightInd w:val="0"/>
        <w:spacing w:after="0" w:line="240" w:lineRule="auto"/>
        <w:ind w:right="360"/>
        <w:rPr>
          <w:rFonts w:ascii="Times New Roman" w:hAnsi="Times New Roman" w:cs="Times New Roman"/>
        </w:rPr>
      </w:pPr>
      <w:r>
        <w:rPr>
          <w:rFonts w:ascii="Times New Roman" w:hAnsi="Times New Roman" w:cs="Times New Roman" w:hint="eastAsia"/>
        </w:rPr>
        <w:t xml:space="preserve">Online resources from UF and IFAS (emphasized by the administrator &amp; the </w:t>
      </w:r>
      <w:r>
        <w:rPr>
          <w:rFonts w:ascii="Times New Roman" w:hAnsi="Times New Roman" w:cs="Times New Roman"/>
        </w:rPr>
        <w:t>committee</w:t>
      </w:r>
      <w:r>
        <w:rPr>
          <w:rFonts w:ascii="Times New Roman" w:hAnsi="Times New Roman" w:cs="Times New Roman" w:hint="eastAsia"/>
        </w:rPr>
        <w:t xml:space="preserve">) </w:t>
      </w:r>
      <w:hyperlink r:id="rId5" w:history="1">
        <w:r w:rsidR="003A0E0C" w:rsidRPr="00DC72AE">
          <w:rPr>
            <w:rStyle w:val="Hyperlink"/>
            <w:rFonts w:ascii="Times New Roman" w:hAnsi="Times New Roman" w:cs="Times New Roman"/>
          </w:rPr>
          <w:t>https://hr.ifas.ufl.edu/tenure-and-promotion/</w:t>
        </w:r>
      </w:hyperlink>
    </w:p>
    <w:p w14:paraId="186120D7" w14:textId="72ACDA38" w:rsidR="003A0E0C" w:rsidRDefault="003A0E0C" w:rsidP="00D056D3">
      <w:pPr>
        <w:pStyle w:val="ListParagraph"/>
        <w:widowControl w:val="0"/>
        <w:numPr>
          <w:ilvl w:val="0"/>
          <w:numId w:val="14"/>
        </w:numPr>
        <w:tabs>
          <w:tab w:val="left" w:pos="576"/>
        </w:tabs>
        <w:autoSpaceDE w:val="0"/>
        <w:autoSpaceDN w:val="0"/>
        <w:adjustRightInd w:val="0"/>
        <w:spacing w:after="0" w:line="240" w:lineRule="auto"/>
        <w:ind w:right="360"/>
        <w:rPr>
          <w:rFonts w:ascii="Times New Roman" w:hAnsi="Times New Roman" w:cs="Times New Roman"/>
        </w:rPr>
      </w:pPr>
      <w:r>
        <w:rPr>
          <w:rFonts w:ascii="Times New Roman" w:hAnsi="Times New Roman" w:cs="Times New Roman" w:hint="eastAsia"/>
        </w:rPr>
        <w:t>Smoothing takes a lot of time</w:t>
      </w:r>
    </w:p>
    <w:p w14:paraId="6CAA268F" w14:textId="52CED16F" w:rsidR="00D279F0" w:rsidRDefault="00D279F0" w:rsidP="00D056D3">
      <w:pPr>
        <w:pStyle w:val="ListParagraph"/>
        <w:widowControl w:val="0"/>
        <w:numPr>
          <w:ilvl w:val="0"/>
          <w:numId w:val="14"/>
        </w:numPr>
        <w:tabs>
          <w:tab w:val="left" w:pos="576"/>
        </w:tabs>
        <w:autoSpaceDE w:val="0"/>
        <w:autoSpaceDN w:val="0"/>
        <w:adjustRightInd w:val="0"/>
        <w:spacing w:after="0" w:line="240" w:lineRule="auto"/>
        <w:ind w:right="360"/>
        <w:rPr>
          <w:rFonts w:ascii="Times New Roman" w:hAnsi="Times New Roman" w:cs="Times New Roman"/>
        </w:rPr>
      </w:pPr>
      <w:r>
        <w:rPr>
          <w:rFonts w:ascii="Times New Roman" w:hAnsi="Times New Roman" w:cs="Times New Roman" w:hint="eastAsia"/>
        </w:rPr>
        <w:t>Use summary tables to illustrate the story</w:t>
      </w:r>
    </w:p>
    <w:p w14:paraId="3C997C7E" w14:textId="44AE172F" w:rsidR="00D279F0" w:rsidRDefault="00D279F0" w:rsidP="00D279F0">
      <w:pPr>
        <w:pStyle w:val="ListParagraph"/>
        <w:widowControl w:val="0"/>
        <w:numPr>
          <w:ilvl w:val="1"/>
          <w:numId w:val="14"/>
        </w:numPr>
        <w:tabs>
          <w:tab w:val="left" w:pos="576"/>
        </w:tabs>
        <w:autoSpaceDE w:val="0"/>
        <w:autoSpaceDN w:val="0"/>
        <w:adjustRightInd w:val="0"/>
        <w:spacing w:after="0" w:line="240" w:lineRule="auto"/>
        <w:ind w:right="360"/>
        <w:rPr>
          <w:rFonts w:ascii="Times New Roman" w:hAnsi="Times New Roman" w:cs="Times New Roman"/>
        </w:rPr>
      </w:pPr>
      <w:r>
        <w:rPr>
          <w:rFonts w:ascii="Times New Roman" w:hAnsi="Times New Roman" w:cs="Times New Roman" w:hint="eastAsia"/>
        </w:rPr>
        <w:t xml:space="preserve">Publication and impact factors; </w:t>
      </w:r>
      <w:proofErr w:type="spellStart"/>
      <w:r>
        <w:rPr>
          <w:rFonts w:ascii="Times New Roman" w:hAnsi="Times New Roman" w:cs="Times New Roman" w:hint="eastAsia"/>
        </w:rPr>
        <w:t>WoS</w:t>
      </w:r>
      <w:proofErr w:type="spellEnd"/>
      <w:r>
        <w:rPr>
          <w:rFonts w:ascii="Times New Roman" w:hAnsi="Times New Roman" w:cs="Times New Roman" w:hint="eastAsia"/>
        </w:rPr>
        <w:t xml:space="preserve"> impact factor; Google scholar citations; publish in AAEA journals are good</w:t>
      </w:r>
    </w:p>
    <w:p w14:paraId="06F44491" w14:textId="19B6AF6D" w:rsidR="001E0033" w:rsidRDefault="001E0033" w:rsidP="001E0033">
      <w:pPr>
        <w:pStyle w:val="ListParagraph"/>
        <w:widowControl w:val="0"/>
        <w:numPr>
          <w:ilvl w:val="0"/>
          <w:numId w:val="14"/>
        </w:numPr>
        <w:tabs>
          <w:tab w:val="left" w:pos="576"/>
        </w:tabs>
        <w:autoSpaceDE w:val="0"/>
        <w:autoSpaceDN w:val="0"/>
        <w:adjustRightInd w:val="0"/>
        <w:spacing w:after="0" w:line="240" w:lineRule="auto"/>
        <w:ind w:right="360"/>
        <w:rPr>
          <w:rFonts w:ascii="Times New Roman" w:hAnsi="Times New Roman" w:cs="Times New Roman"/>
        </w:rPr>
      </w:pPr>
      <w:r>
        <w:rPr>
          <w:rFonts w:ascii="Times New Roman" w:hAnsi="Times New Roman" w:cs="Times New Roman"/>
        </w:rPr>
        <w:t>Don’t</w:t>
      </w:r>
      <w:r>
        <w:rPr>
          <w:rFonts w:ascii="Times New Roman" w:hAnsi="Times New Roman" w:cs="Times New Roman" w:hint="eastAsia"/>
        </w:rPr>
        <w:t xml:space="preserve"> draw attention to unnecessary things (especially bad things)</w:t>
      </w:r>
    </w:p>
    <w:p w14:paraId="6B622F64" w14:textId="3CE0154B" w:rsidR="001E0033" w:rsidRDefault="001E0033" w:rsidP="001E0033">
      <w:pPr>
        <w:pStyle w:val="ListParagraph"/>
        <w:widowControl w:val="0"/>
        <w:numPr>
          <w:ilvl w:val="0"/>
          <w:numId w:val="14"/>
        </w:numPr>
        <w:tabs>
          <w:tab w:val="left" w:pos="576"/>
        </w:tabs>
        <w:autoSpaceDE w:val="0"/>
        <w:autoSpaceDN w:val="0"/>
        <w:adjustRightInd w:val="0"/>
        <w:spacing w:after="0" w:line="240" w:lineRule="auto"/>
        <w:ind w:right="360"/>
        <w:rPr>
          <w:rFonts w:ascii="Times New Roman" w:hAnsi="Times New Roman" w:cs="Times New Roman"/>
        </w:rPr>
      </w:pPr>
      <w:r>
        <w:rPr>
          <w:rFonts w:ascii="Times New Roman" w:hAnsi="Times New Roman" w:cs="Times New Roman" w:hint="eastAsia"/>
        </w:rPr>
        <w:t>Work with students</w:t>
      </w:r>
    </w:p>
    <w:p w14:paraId="17D75B34" w14:textId="18FF0EA5" w:rsidR="002235AA" w:rsidRDefault="002235AA" w:rsidP="002235AA">
      <w:pPr>
        <w:pStyle w:val="ListParagraph"/>
        <w:widowControl w:val="0"/>
        <w:numPr>
          <w:ilvl w:val="0"/>
          <w:numId w:val="14"/>
        </w:numPr>
        <w:tabs>
          <w:tab w:val="left" w:pos="576"/>
        </w:tabs>
        <w:autoSpaceDE w:val="0"/>
        <w:autoSpaceDN w:val="0"/>
        <w:adjustRightInd w:val="0"/>
        <w:spacing w:after="0" w:line="240" w:lineRule="auto"/>
        <w:ind w:right="360"/>
        <w:rPr>
          <w:rFonts w:ascii="Times New Roman" w:hAnsi="Times New Roman" w:cs="Times New Roman"/>
        </w:rPr>
      </w:pPr>
      <w:r>
        <w:rPr>
          <w:rFonts w:ascii="Times New Roman" w:hAnsi="Times New Roman" w:cs="Times New Roman" w:hint="eastAsia"/>
        </w:rPr>
        <w:t>Pipeline at the midterm gets discussed; difference between R&amp;R</w:t>
      </w:r>
    </w:p>
    <w:p w14:paraId="486D48A8" w14:textId="7559A015" w:rsidR="00660FE2" w:rsidRDefault="0025381E" w:rsidP="00660FE2">
      <w:pPr>
        <w:pStyle w:val="ListParagraph"/>
        <w:widowControl w:val="0"/>
        <w:numPr>
          <w:ilvl w:val="0"/>
          <w:numId w:val="14"/>
        </w:numPr>
        <w:tabs>
          <w:tab w:val="left" w:pos="576"/>
        </w:tabs>
        <w:autoSpaceDE w:val="0"/>
        <w:autoSpaceDN w:val="0"/>
        <w:adjustRightInd w:val="0"/>
        <w:spacing w:after="0" w:line="240" w:lineRule="auto"/>
        <w:ind w:right="360"/>
        <w:rPr>
          <w:rFonts w:ascii="Times New Roman" w:hAnsi="Times New Roman" w:cs="Times New Roman"/>
        </w:rPr>
      </w:pPr>
      <w:r>
        <w:rPr>
          <w:rFonts w:ascii="Times New Roman" w:hAnsi="Times New Roman" w:cs="Times New Roman" w:hint="eastAsia"/>
        </w:rPr>
        <w:t>Never the lead &amp; never presenting</w:t>
      </w:r>
      <w:r w:rsidR="00660FE2">
        <w:rPr>
          <w:rFonts w:ascii="Times New Roman" w:hAnsi="Times New Roman" w:cs="Times New Roman" w:hint="eastAsia"/>
        </w:rPr>
        <w:t xml:space="preserve"> would be a red flag</w:t>
      </w:r>
    </w:p>
    <w:p w14:paraId="2D6E65D3" w14:textId="2ED7040C" w:rsidR="00660FE2" w:rsidRDefault="00660FE2" w:rsidP="00660FE2">
      <w:pPr>
        <w:pStyle w:val="ListParagraph"/>
        <w:widowControl w:val="0"/>
        <w:numPr>
          <w:ilvl w:val="0"/>
          <w:numId w:val="14"/>
        </w:numPr>
        <w:tabs>
          <w:tab w:val="left" w:pos="576"/>
        </w:tabs>
        <w:autoSpaceDE w:val="0"/>
        <w:autoSpaceDN w:val="0"/>
        <w:adjustRightInd w:val="0"/>
        <w:spacing w:after="0" w:line="240" w:lineRule="auto"/>
        <w:ind w:right="360"/>
        <w:rPr>
          <w:rFonts w:ascii="Times New Roman" w:hAnsi="Times New Roman" w:cs="Times New Roman"/>
        </w:rPr>
      </w:pPr>
      <w:r>
        <w:rPr>
          <w:rFonts w:ascii="Times New Roman" w:hAnsi="Times New Roman" w:cs="Times New Roman" w:hint="eastAsia"/>
        </w:rPr>
        <w:t>Keep in mind on who is the audience (they are not economists, or not even scientists. Avoid jargons)</w:t>
      </w:r>
    </w:p>
    <w:p w14:paraId="6EFAB99E" w14:textId="4D32A84F" w:rsidR="00C94F69" w:rsidRPr="00660FE2" w:rsidRDefault="00C94F69" w:rsidP="00660FE2">
      <w:pPr>
        <w:pStyle w:val="ListParagraph"/>
        <w:widowControl w:val="0"/>
        <w:numPr>
          <w:ilvl w:val="0"/>
          <w:numId w:val="14"/>
        </w:numPr>
        <w:tabs>
          <w:tab w:val="left" w:pos="576"/>
        </w:tabs>
        <w:autoSpaceDE w:val="0"/>
        <w:autoSpaceDN w:val="0"/>
        <w:adjustRightInd w:val="0"/>
        <w:spacing w:after="0" w:line="240" w:lineRule="auto"/>
        <w:ind w:right="360"/>
        <w:rPr>
          <w:ins w:id="0" w:author="Ji James" w:date="2024-10-16T11:40:00Z" w16du:dateUtc="2024-10-16T15:40:00Z"/>
          <w:rFonts w:ascii="Times New Roman" w:hAnsi="Times New Roman" w:cs="Times New Roman"/>
        </w:rPr>
      </w:pPr>
      <w:r>
        <w:rPr>
          <w:rFonts w:ascii="Times New Roman" w:hAnsi="Times New Roman" w:cs="Times New Roman" w:hint="eastAsia"/>
        </w:rPr>
        <w:t xml:space="preserve">Are there particular things that are not represented by the numbers (table about numbers, writing </w:t>
      </w:r>
      <w:proofErr w:type="spellStart"/>
      <w:r>
        <w:rPr>
          <w:rFonts w:ascii="Times New Roman" w:hAnsi="Times New Roman" w:cs="Times New Roman" w:hint="eastAsia"/>
        </w:rPr>
        <w:t>abot</w:t>
      </w:r>
      <w:proofErr w:type="spellEnd"/>
      <w:r>
        <w:rPr>
          <w:rFonts w:ascii="Times New Roman" w:hAnsi="Times New Roman" w:cs="Times New Roman" w:hint="eastAsia"/>
        </w:rPr>
        <w:t xml:space="preserve"> narrative/story/importance)</w:t>
      </w:r>
    </w:p>
    <w:p w14:paraId="1374785B" w14:textId="77777777" w:rsidR="00950EA7" w:rsidRDefault="00950EA7"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p>
    <w:p w14:paraId="27E66D85" w14:textId="77777777" w:rsidR="00196D01" w:rsidRDefault="00196D01" w:rsidP="002D0B9F">
      <w:pPr>
        <w:widowControl w:val="0"/>
        <w:tabs>
          <w:tab w:val="left" w:pos="576"/>
        </w:tabs>
        <w:autoSpaceDE w:val="0"/>
        <w:autoSpaceDN w:val="0"/>
        <w:adjustRightInd w:val="0"/>
        <w:spacing w:after="0" w:line="240" w:lineRule="auto"/>
        <w:ind w:left="360" w:right="360" w:hanging="360"/>
        <w:rPr>
          <w:rFonts w:ascii="Times New Roman" w:hAnsi="Times New Roman" w:cs="Times New Roman"/>
        </w:rPr>
      </w:pPr>
    </w:p>
    <w:p w14:paraId="186F1473" w14:textId="12327C45" w:rsidR="00196D01" w:rsidRPr="00950EA7" w:rsidRDefault="00196D01" w:rsidP="002D0B9F">
      <w:pPr>
        <w:widowControl w:val="0"/>
        <w:tabs>
          <w:tab w:val="left" w:pos="576"/>
        </w:tabs>
        <w:autoSpaceDE w:val="0"/>
        <w:autoSpaceDN w:val="0"/>
        <w:adjustRightInd w:val="0"/>
        <w:spacing w:after="0" w:line="240" w:lineRule="auto"/>
        <w:ind w:left="360" w:right="360" w:hanging="360"/>
        <w:rPr>
          <w:ins w:id="1" w:author="Ji James" w:date="2024-10-16T11:40:00Z" w16du:dateUtc="2024-10-16T15:40:00Z"/>
          <w:rFonts w:ascii="Times New Roman" w:hAnsi="Times New Roman" w:cs="Times New Roman"/>
        </w:rPr>
      </w:pPr>
      <w:r>
        <w:rPr>
          <w:rFonts w:ascii="Times New Roman" w:hAnsi="Times New Roman" w:cs="Times New Roman" w:hint="eastAsia"/>
        </w:rPr>
        <w:t xml:space="preserve">Xiang Bi: in marketing and env, which has problems; going two directions. The story needs to be consistent. </w:t>
      </w:r>
    </w:p>
    <w:p w14:paraId="265E7C81" w14:textId="77777777" w:rsidR="00950EA7" w:rsidRPr="00950EA7" w:rsidRDefault="00950EA7" w:rsidP="002D0B9F">
      <w:pPr>
        <w:widowControl w:val="0"/>
        <w:tabs>
          <w:tab w:val="left" w:pos="576"/>
        </w:tabs>
        <w:autoSpaceDE w:val="0"/>
        <w:autoSpaceDN w:val="0"/>
        <w:adjustRightInd w:val="0"/>
        <w:spacing w:after="0" w:line="240" w:lineRule="auto"/>
        <w:ind w:left="360" w:right="360" w:hanging="360"/>
        <w:rPr>
          <w:ins w:id="2" w:author="Ji James" w:date="2024-10-16T11:40:00Z" w16du:dateUtc="2024-10-16T15:40:00Z"/>
          <w:rFonts w:ascii="Times New Roman" w:hAnsi="Times New Roman" w:cs="Times New Roman"/>
        </w:rPr>
      </w:pPr>
    </w:p>
    <w:p w14:paraId="5DEE3569" w14:textId="34579AF5" w:rsidR="00D05A8E" w:rsidRPr="00950EA7" w:rsidRDefault="00D05A8E" w:rsidP="002D0B9F">
      <w:pPr>
        <w:pStyle w:val="ListParagraph"/>
        <w:widowControl w:val="0"/>
        <w:numPr>
          <w:ilvl w:val="0"/>
          <w:numId w:val="4"/>
        </w:numPr>
        <w:tabs>
          <w:tab w:val="left" w:pos="576"/>
        </w:tabs>
        <w:autoSpaceDE w:val="0"/>
        <w:autoSpaceDN w:val="0"/>
        <w:adjustRightInd w:val="0"/>
        <w:spacing w:after="0" w:line="240" w:lineRule="auto"/>
        <w:ind w:right="360"/>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 xml:space="preserve">BRIEF DESCRIPTION OF JOB DUTIES </w:t>
      </w:r>
    </w:p>
    <w:p w14:paraId="3901F977" w14:textId="77777777" w:rsidR="00642708" w:rsidRPr="00950EA7" w:rsidRDefault="00642708" w:rsidP="0056148F">
      <w:pPr>
        <w:widowControl w:val="0"/>
        <w:autoSpaceDE w:val="0"/>
        <w:autoSpaceDN w:val="0"/>
        <w:adjustRightInd w:val="0"/>
        <w:spacing w:after="0" w:line="240" w:lineRule="auto"/>
        <w:ind w:left="120" w:right="360"/>
        <w:rPr>
          <w:ins w:id="3" w:author="Ji, James Xinde" w:date="2024-03-20T15:26:00Z"/>
          <w:rFonts w:ascii="Times New Roman" w:hAnsi="Times New Roman" w:cs="Times New Roman"/>
          <w:color w:val="000000"/>
          <w:kern w:val="0"/>
          <w:sz w:val="24"/>
          <w:szCs w:val="24"/>
        </w:rPr>
      </w:pPr>
    </w:p>
    <w:p w14:paraId="7E1B400A" w14:textId="2CD96163" w:rsidR="00642708" w:rsidRDefault="00642708" w:rsidP="0056148F">
      <w:pPr>
        <w:widowControl w:val="0"/>
        <w:autoSpaceDE w:val="0"/>
        <w:autoSpaceDN w:val="0"/>
        <w:adjustRightInd w:val="0"/>
        <w:spacing w:after="0" w:line="240" w:lineRule="auto"/>
        <w:ind w:left="120" w:right="360"/>
        <w:rPr>
          <w:rFonts w:ascii="Times New Roman" w:hAnsi="Times New Roman" w:cs="Times New Roman"/>
          <w:color w:val="000000"/>
          <w:kern w:val="0"/>
          <w:sz w:val="24"/>
          <w:szCs w:val="24"/>
        </w:rPr>
      </w:pPr>
      <w:ins w:id="4" w:author="Ji, James Xinde" w:date="2024-03-20T15:26:00Z">
        <w:r w:rsidRPr="00950EA7">
          <w:rPr>
            <w:rFonts w:ascii="Times New Roman" w:hAnsi="Times New Roman" w:cs="Times New Roman"/>
            <w:color w:val="000000"/>
            <w:kern w:val="0"/>
            <w:sz w:val="24"/>
            <w:szCs w:val="24"/>
          </w:rPr>
          <w:t>(Duties</w:t>
        </w:r>
      </w:ins>
      <w:r w:rsidR="002235AA">
        <w:rPr>
          <w:rFonts w:ascii="Times New Roman" w:hAnsi="Times New Roman" w:cs="Times New Roman" w:hint="eastAsia"/>
          <w:color w:val="000000"/>
          <w:kern w:val="0"/>
          <w:sz w:val="24"/>
          <w:szCs w:val="24"/>
        </w:rPr>
        <w:t xml:space="preserve">. This is a grant application where we highlight where is my area of expertise. Publication, awards, teaching, recognitions. </w:t>
      </w:r>
      <w:r w:rsidR="002235AA">
        <w:rPr>
          <w:rFonts w:ascii="Times New Roman" w:hAnsi="Times New Roman" w:cs="Times New Roman"/>
          <w:color w:val="000000"/>
          <w:kern w:val="0"/>
          <w:sz w:val="24"/>
          <w:szCs w:val="24"/>
        </w:rPr>
        <w:t>Shoul</w:t>
      </w:r>
      <w:r w:rsidR="002235AA">
        <w:rPr>
          <w:rFonts w:ascii="Times New Roman" w:hAnsi="Times New Roman" w:cs="Times New Roman" w:hint="eastAsia"/>
          <w:color w:val="000000"/>
          <w:kern w:val="0"/>
          <w:sz w:val="24"/>
          <w:szCs w:val="24"/>
        </w:rPr>
        <w:t>d know the area of emphasis is. Scholarship of teaching and lear</w:t>
      </w:r>
      <w:r w:rsidR="00F3222D">
        <w:rPr>
          <w:rFonts w:ascii="Times New Roman" w:hAnsi="Times New Roman" w:cs="Times New Roman" w:hint="eastAsia"/>
          <w:color w:val="000000"/>
          <w:kern w:val="0"/>
          <w:sz w:val="24"/>
          <w:szCs w:val="24"/>
        </w:rPr>
        <w:t>n</w:t>
      </w:r>
      <w:r w:rsidR="002235AA">
        <w:rPr>
          <w:rFonts w:ascii="Times New Roman" w:hAnsi="Times New Roman" w:cs="Times New Roman" w:hint="eastAsia"/>
          <w:color w:val="000000"/>
          <w:kern w:val="0"/>
          <w:sz w:val="24"/>
          <w:szCs w:val="24"/>
        </w:rPr>
        <w:t>ing.</w:t>
      </w:r>
      <w:ins w:id="5" w:author="Ji, James Xinde" w:date="2024-03-20T15:26:00Z">
        <w:r w:rsidRPr="00950EA7">
          <w:rPr>
            <w:rFonts w:ascii="Times New Roman" w:hAnsi="Times New Roman" w:cs="Times New Roman"/>
            <w:color w:val="000000"/>
            <w:kern w:val="0"/>
            <w:sz w:val="24"/>
            <w:szCs w:val="24"/>
          </w:rPr>
          <w:t xml:space="preserve">) </w:t>
        </w:r>
      </w:ins>
    </w:p>
    <w:p w14:paraId="66E6E5F7" w14:textId="77777777" w:rsidR="0025381E" w:rsidRDefault="0025381E" w:rsidP="0056148F">
      <w:pPr>
        <w:widowControl w:val="0"/>
        <w:autoSpaceDE w:val="0"/>
        <w:autoSpaceDN w:val="0"/>
        <w:adjustRightInd w:val="0"/>
        <w:spacing w:after="0" w:line="240" w:lineRule="auto"/>
        <w:ind w:left="120" w:right="360"/>
        <w:rPr>
          <w:rFonts w:ascii="Times New Roman" w:hAnsi="Times New Roman" w:cs="Times New Roman"/>
          <w:color w:val="000000"/>
          <w:kern w:val="0"/>
          <w:sz w:val="24"/>
          <w:szCs w:val="24"/>
        </w:rPr>
      </w:pPr>
    </w:p>
    <w:p w14:paraId="029C2F5E" w14:textId="60B1D2C0" w:rsidR="0025381E" w:rsidRPr="00950EA7" w:rsidRDefault="0025381E" w:rsidP="0056148F">
      <w:pPr>
        <w:widowControl w:val="0"/>
        <w:autoSpaceDE w:val="0"/>
        <w:autoSpaceDN w:val="0"/>
        <w:adjustRightInd w:val="0"/>
        <w:spacing w:after="0" w:line="240" w:lineRule="auto"/>
        <w:ind w:left="120" w:right="360"/>
        <w:rPr>
          <w:ins w:id="6" w:author="Ji, James Xinde" w:date="2024-03-20T15:26:00Z"/>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Four pillars of extinction: grad student publication; quality publications; presentations</w:t>
      </w:r>
    </w:p>
    <w:p w14:paraId="5582460E" w14:textId="77777777" w:rsidR="00642708" w:rsidRPr="00950EA7" w:rsidRDefault="00642708" w:rsidP="0056148F">
      <w:pPr>
        <w:widowControl w:val="0"/>
        <w:autoSpaceDE w:val="0"/>
        <w:autoSpaceDN w:val="0"/>
        <w:adjustRightInd w:val="0"/>
        <w:spacing w:after="0" w:line="240" w:lineRule="auto"/>
        <w:ind w:left="120" w:right="360"/>
        <w:rPr>
          <w:ins w:id="7" w:author="Ji, James Xinde" w:date="2024-03-20T15:26:00Z"/>
          <w:rFonts w:ascii="Times New Roman" w:hAnsi="Times New Roman" w:cs="Times New Roman"/>
          <w:color w:val="000000"/>
          <w:kern w:val="0"/>
          <w:sz w:val="24"/>
          <w:szCs w:val="24"/>
        </w:rPr>
      </w:pPr>
    </w:p>
    <w:p w14:paraId="2D2CACA4" w14:textId="1BCC0CFE" w:rsidR="00103F1B" w:rsidRPr="00950EA7" w:rsidRDefault="00EA7987" w:rsidP="0056148F">
      <w:pPr>
        <w:widowControl w:val="0"/>
        <w:autoSpaceDE w:val="0"/>
        <w:autoSpaceDN w:val="0"/>
        <w:adjustRightInd w:val="0"/>
        <w:spacing w:after="0" w:line="240" w:lineRule="auto"/>
        <w:ind w:left="120" w:right="360"/>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I am a 9-month tenure-track assistant professor at the Food and Resource Economics (FRE) Department</w:t>
      </w:r>
      <w:r w:rsidR="00AF4E20" w:rsidRPr="00950EA7">
        <w:rPr>
          <w:rFonts w:ascii="Times New Roman" w:hAnsi="Times New Roman" w:cs="Times New Roman"/>
          <w:color w:val="000000"/>
          <w:kern w:val="0"/>
          <w:sz w:val="24"/>
          <w:szCs w:val="24"/>
        </w:rPr>
        <w:t xml:space="preserve"> specializing in environmental and natural resource economics</w:t>
      </w:r>
      <w:r w:rsidR="00103F1B" w:rsidRPr="00950EA7">
        <w:rPr>
          <w:rFonts w:ascii="Times New Roman" w:hAnsi="Times New Roman" w:cs="Times New Roman"/>
          <w:color w:val="000000"/>
          <w:kern w:val="0"/>
          <w:sz w:val="24"/>
          <w:szCs w:val="24"/>
        </w:rPr>
        <w:t>, with</w:t>
      </w:r>
      <w:r w:rsidRPr="00950EA7">
        <w:rPr>
          <w:rFonts w:ascii="Times New Roman" w:hAnsi="Times New Roman" w:cs="Times New Roman"/>
          <w:color w:val="000000"/>
          <w:kern w:val="0"/>
          <w:sz w:val="24"/>
          <w:szCs w:val="24"/>
        </w:rPr>
        <w:t xml:space="preserve"> teaching (60%) and research (40%)</w:t>
      </w:r>
      <w:r w:rsidR="00103F1B" w:rsidRPr="00950EA7">
        <w:rPr>
          <w:rFonts w:ascii="Times New Roman" w:hAnsi="Times New Roman" w:cs="Times New Roman"/>
          <w:color w:val="000000"/>
          <w:kern w:val="0"/>
          <w:sz w:val="24"/>
          <w:szCs w:val="24"/>
        </w:rPr>
        <w:t xml:space="preserve"> responsibilities</w:t>
      </w:r>
      <w:r w:rsidRPr="00950EA7">
        <w:rPr>
          <w:rFonts w:ascii="Times New Roman" w:hAnsi="Times New Roman" w:cs="Times New Roman"/>
          <w:color w:val="000000"/>
          <w:kern w:val="0"/>
          <w:sz w:val="24"/>
          <w:szCs w:val="24"/>
        </w:rPr>
        <w:t xml:space="preserve">. My </w:t>
      </w:r>
      <w:r w:rsidR="00103F1B" w:rsidRPr="00950EA7">
        <w:rPr>
          <w:rFonts w:ascii="Times New Roman" w:hAnsi="Times New Roman" w:cs="Times New Roman"/>
          <w:color w:val="000000"/>
          <w:kern w:val="0"/>
          <w:sz w:val="24"/>
          <w:szCs w:val="24"/>
        </w:rPr>
        <w:t xml:space="preserve">research and teaching program centers around </w:t>
      </w:r>
      <w:r w:rsidR="00801D38" w:rsidRPr="00950EA7">
        <w:rPr>
          <w:rFonts w:ascii="Times New Roman" w:hAnsi="Times New Roman" w:cs="Times New Roman"/>
          <w:color w:val="000000"/>
          <w:kern w:val="0"/>
          <w:sz w:val="24"/>
          <w:szCs w:val="24"/>
        </w:rPr>
        <w:t xml:space="preserve">studying the </w:t>
      </w:r>
      <w:r w:rsidR="00FB1643" w:rsidRPr="00950EA7">
        <w:rPr>
          <w:rFonts w:ascii="Times New Roman" w:hAnsi="Times New Roman" w:cs="Times New Roman"/>
          <w:color w:val="000000"/>
          <w:kern w:val="0"/>
          <w:sz w:val="24"/>
          <w:szCs w:val="24"/>
        </w:rPr>
        <w:t>social impact of environmental changes</w:t>
      </w:r>
      <w:r w:rsidR="00511E13" w:rsidRPr="00950EA7">
        <w:rPr>
          <w:rFonts w:ascii="Times New Roman" w:hAnsi="Times New Roman" w:cs="Times New Roman"/>
          <w:color w:val="000000"/>
          <w:kern w:val="0"/>
          <w:sz w:val="24"/>
          <w:szCs w:val="24"/>
        </w:rPr>
        <w:t xml:space="preserve"> using modern </w:t>
      </w:r>
      <w:r w:rsidR="00C048E3" w:rsidRPr="00950EA7">
        <w:rPr>
          <w:rFonts w:ascii="Times New Roman" w:hAnsi="Times New Roman" w:cs="Times New Roman"/>
          <w:color w:val="000000"/>
          <w:kern w:val="0"/>
          <w:sz w:val="24"/>
          <w:szCs w:val="24"/>
        </w:rPr>
        <w:t xml:space="preserve">geospatial, causal inference, and AI-powered </w:t>
      </w:r>
      <w:r w:rsidR="008707C1" w:rsidRPr="00950EA7">
        <w:rPr>
          <w:rFonts w:ascii="Times New Roman" w:hAnsi="Times New Roman" w:cs="Times New Roman"/>
          <w:color w:val="000000"/>
          <w:kern w:val="0"/>
          <w:sz w:val="24"/>
          <w:szCs w:val="24"/>
        </w:rPr>
        <w:t>analytics tools</w:t>
      </w:r>
      <w:r w:rsidR="00FB1643" w:rsidRPr="00950EA7">
        <w:rPr>
          <w:rFonts w:ascii="Times New Roman" w:hAnsi="Times New Roman" w:cs="Times New Roman"/>
          <w:color w:val="000000"/>
          <w:kern w:val="0"/>
          <w:sz w:val="24"/>
          <w:szCs w:val="24"/>
        </w:rPr>
        <w:t xml:space="preserve">. </w:t>
      </w:r>
      <w:r w:rsidR="00640AE4" w:rsidRPr="00950EA7">
        <w:rPr>
          <w:rFonts w:ascii="Times New Roman" w:hAnsi="Times New Roman" w:cs="Times New Roman"/>
          <w:color w:val="000000"/>
          <w:kern w:val="0"/>
          <w:sz w:val="24"/>
          <w:szCs w:val="24"/>
        </w:rPr>
        <w:t xml:space="preserve">I </w:t>
      </w:r>
      <w:r w:rsidR="00491755" w:rsidRPr="00950EA7">
        <w:rPr>
          <w:rFonts w:ascii="Times New Roman" w:hAnsi="Times New Roman" w:cs="Times New Roman"/>
          <w:color w:val="000000"/>
          <w:kern w:val="0"/>
          <w:sz w:val="24"/>
          <w:szCs w:val="24"/>
        </w:rPr>
        <w:t>teach</w:t>
      </w:r>
      <w:r w:rsidR="007412DC" w:rsidRPr="00950EA7">
        <w:rPr>
          <w:rFonts w:ascii="Times New Roman" w:hAnsi="Times New Roman" w:cs="Times New Roman"/>
          <w:color w:val="000000"/>
          <w:kern w:val="0"/>
          <w:sz w:val="24"/>
          <w:szCs w:val="24"/>
        </w:rPr>
        <w:t xml:space="preserve"> environmental economics at the undergraduate and </w:t>
      </w:r>
      <w:r w:rsidR="00634AF6" w:rsidRPr="00950EA7">
        <w:rPr>
          <w:rFonts w:ascii="Times New Roman" w:hAnsi="Times New Roman" w:cs="Times New Roman"/>
          <w:color w:val="000000"/>
          <w:kern w:val="0"/>
          <w:sz w:val="24"/>
          <w:szCs w:val="24"/>
        </w:rPr>
        <w:t>Ph.D.</w:t>
      </w:r>
      <w:r w:rsidR="00640AE4" w:rsidRPr="00950EA7">
        <w:rPr>
          <w:rFonts w:ascii="Times New Roman" w:hAnsi="Times New Roman" w:cs="Times New Roman"/>
          <w:color w:val="000000"/>
          <w:kern w:val="0"/>
          <w:sz w:val="24"/>
          <w:szCs w:val="24"/>
        </w:rPr>
        <w:t xml:space="preserve"> </w:t>
      </w:r>
      <w:r w:rsidR="007412DC" w:rsidRPr="00950EA7">
        <w:rPr>
          <w:rFonts w:ascii="Times New Roman" w:hAnsi="Times New Roman" w:cs="Times New Roman"/>
          <w:color w:val="000000"/>
          <w:kern w:val="0"/>
          <w:sz w:val="24"/>
          <w:szCs w:val="24"/>
        </w:rPr>
        <w:t xml:space="preserve">levels, </w:t>
      </w:r>
      <w:r w:rsidR="00640AE4" w:rsidRPr="00950EA7">
        <w:rPr>
          <w:rFonts w:ascii="Times New Roman" w:hAnsi="Times New Roman" w:cs="Times New Roman"/>
          <w:color w:val="000000"/>
          <w:kern w:val="0"/>
          <w:sz w:val="24"/>
          <w:szCs w:val="24"/>
        </w:rPr>
        <w:t xml:space="preserve">as well as a gateway course that introduces students to the </w:t>
      </w:r>
      <w:r w:rsidR="00640AE4" w:rsidRPr="00950EA7">
        <w:rPr>
          <w:rFonts w:ascii="Times New Roman" w:hAnsi="Times New Roman" w:cs="Times New Roman"/>
          <w:color w:val="000000"/>
          <w:kern w:val="0"/>
          <w:sz w:val="24"/>
          <w:szCs w:val="24"/>
        </w:rPr>
        <w:lastRenderedPageBreak/>
        <w:t>discipline of economics.</w:t>
      </w:r>
      <w:r w:rsidR="00634AF6" w:rsidRPr="00950EA7">
        <w:rPr>
          <w:rFonts w:ascii="Times New Roman" w:hAnsi="Times New Roman" w:cs="Times New Roman"/>
          <w:color w:val="000000"/>
          <w:kern w:val="0"/>
          <w:sz w:val="24"/>
          <w:szCs w:val="24"/>
        </w:rPr>
        <w:t xml:space="preserve"> </w:t>
      </w:r>
      <w:r w:rsidR="00B27DD0" w:rsidRPr="00950EA7">
        <w:rPr>
          <w:rFonts w:ascii="Times New Roman" w:hAnsi="Times New Roman" w:cs="Times New Roman"/>
          <w:color w:val="000000"/>
          <w:kern w:val="0"/>
          <w:sz w:val="24"/>
          <w:szCs w:val="24"/>
        </w:rPr>
        <w:t xml:space="preserve">Beyond classroom teaching, I mentor </w:t>
      </w:r>
      <w:r w:rsidR="00B962C0" w:rsidRPr="00950EA7">
        <w:rPr>
          <w:rFonts w:ascii="Times New Roman" w:hAnsi="Times New Roman" w:cs="Times New Roman"/>
          <w:color w:val="000000"/>
          <w:kern w:val="0"/>
          <w:sz w:val="24"/>
          <w:szCs w:val="24"/>
        </w:rPr>
        <w:t xml:space="preserve">and support </w:t>
      </w:r>
      <w:r w:rsidR="00B27DD0" w:rsidRPr="00950EA7">
        <w:rPr>
          <w:rFonts w:ascii="Times New Roman" w:hAnsi="Times New Roman" w:cs="Times New Roman"/>
          <w:color w:val="000000"/>
          <w:kern w:val="0"/>
          <w:sz w:val="24"/>
          <w:szCs w:val="24"/>
        </w:rPr>
        <w:t>graduate and undergraduate students in pursuing</w:t>
      </w:r>
      <w:r w:rsidR="0080482D" w:rsidRPr="00950EA7">
        <w:rPr>
          <w:rFonts w:ascii="Times New Roman" w:hAnsi="Times New Roman" w:cs="Times New Roman"/>
          <w:color w:val="000000"/>
          <w:kern w:val="0"/>
          <w:sz w:val="24"/>
          <w:szCs w:val="24"/>
        </w:rPr>
        <w:t xml:space="preserve"> </w:t>
      </w:r>
      <w:r w:rsidR="00B962C0" w:rsidRPr="00950EA7">
        <w:rPr>
          <w:rFonts w:ascii="Times New Roman" w:hAnsi="Times New Roman" w:cs="Times New Roman"/>
          <w:color w:val="000000"/>
          <w:kern w:val="0"/>
          <w:sz w:val="24"/>
          <w:szCs w:val="24"/>
        </w:rPr>
        <w:t xml:space="preserve">a </w:t>
      </w:r>
      <w:r w:rsidR="0080482D" w:rsidRPr="00950EA7">
        <w:rPr>
          <w:rFonts w:ascii="Times New Roman" w:hAnsi="Times New Roman" w:cs="Times New Roman"/>
          <w:color w:val="000000"/>
          <w:kern w:val="0"/>
          <w:sz w:val="24"/>
          <w:szCs w:val="24"/>
        </w:rPr>
        <w:t xml:space="preserve">diverse </w:t>
      </w:r>
      <w:r w:rsidR="00B962C0" w:rsidRPr="00950EA7">
        <w:rPr>
          <w:rFonts w:ascii="Times New Roman" w:hAnsi="Times New Roman" w:cs="Times New Roman"/>
          <w:color w:val="000000"/>
          <w:kern w:val="0"/>
          <w:sz w:val="24"/>
          <w:szCs w:val="24"/>
        </w:rPr>
        <w:t xml:space="preserve">range of </w:t>
      </w:r>
      <w:r w:rsidR="0080482D" w:rsidRPr="00950EA7">
        <w:rPr>
          <w:rFonts w:ascii="Times New Roman" w:hAnsi="Times New Roman" w:cs="Times New Roman"/>
          <w:color w:val="000000"/>
          <w:kern w:val="0"/>
          <w:sz w:val="24"/>
          <w:szCs w:val="24"/>
        </w:rPr>
        <w:t>career goals</w:t>
      </w:r>
      <w:r w:rsidR="00B962C0" w:rsidRPr="00950EA7">
        <w:rPr>
          <w:rFonts w:ascii="Times New Roman" w:hAnsi="Times New Roman" w:cs="Times New Roman"/>
          <w:color w:val="000000"/>
          <w:kern w:val="0"/>
          <w:sz w:val="24"/>
          <w:szCs w:val="24"/>
        </w:rPr>
        <w:t xml:space="preserve"> in academia, </w:t>
      </w:r>
      <w:r w:rsidR="001F6A35" w:rsidRPr="00950EA7">
        <w:rPr>
          <w:rFonts w:ascii="Times New Roman" w:hAnsi="Times New Roman" w:cs="Times New Roman"/>
          <w:color w:val="000000"/>
          <w:kern w:val="0"/>
          <w:sz w:val="24"/>
          <w:szCs w:val="24"/>
        </w:rPr>
        <w:t>g</w:t>
      </w:r>
      <w:r w:rsidR="00B962C0" w:rsidRPr="00950EA7">
        <w:rPr>
          <w:rFonts w:ascii="Times New Roman" w:hAnsi="Times New Roman" w:cs="Times New Roman"/>
          <w:color w:val="000000"/>
          <w:kern w:val="0"/>
          <w:sz w:val="24"/>
          <w:szCs w:val="24"/>
        </w:rPr>
        <w:t>overnment</w:t>
      </w:r>
      <w:r w:rsidR="006A71EE" w:rsidRPr="00950EA7">
        <w:rPr>
          <w:rFonts w:ascii="Times New Roman" w:hAnsi="Times New Roman" w:cs="Times New Roman"/>
          <w:color w:val="000000"/>
          <w:kern w:val="0"/>
          <w:sz w:val="24"/>
          <w:szCs w:val="24"/>
        </w:rPr>
        <w:t xml:space="preserve">, and </w:t>
      </w:r>
      <w:r w:rsidR="00FA12DE" w:rsidRPr="00950EA7">
        <w:rPr>
          <w:rFonts w:ascii="Times New Roman" w:hAnsi="Times New Roman" w:cs="Times New Roman"/>
          <w:color w:val="000000"/>
          <w:kern w:val="0"/>
          <w:sz w:val="24"/>
          <w:szCs w:val="24"/>
        </w:rPr>
        <w:t>industry</w:t>
      </w:r>
      <w:r w:rsidR="001F6A35" w:rsidRPr="00950EA7">
        <w:rPr>
          <w:rFonts w:ascii="Times New Roman" w:hAnsi="Times New Roman" w:cs="Times New Roman"/>
          <w:color w:val="000000"/>
          <w:kern w:val="0"/>
          <w:sz w:val="24"/>
          <w:szCs w:val="24"/>
        </w:rPr>
        <w:t>.</w:t>
      </w:r>
      <w:r w:rsidR="0056148F" w:rsidRPr="00950EA7">
        <w:rPr>
          <w:rFonts w:ascii="Times New Roman" w:hAnsi="Times New Roman" w:cs="Times New Roman"/>
          <w:color w:val="000000"/>
          <w:kern w:val="0"/>
          <w:sz w:val="24"/>
          <w:szCs w:val="24"/>
        </w:rPr>
        <w:t xml:space="preserve"> </w:t>
      </w:r>
      <w:r w:rsidR="00726B2C" w:rsidRPr="00950EA7">
        <w:rPr>
          <w:rFonts w:ascii="Times New Roman" w:hAnsi="Times New Roman" w:cs="Times New Roman"/>
          <w:color w:val="000000"/>
          <w:kern w:val="0"/>
          <w:sz w:val="24"/>
          <w:szCs w:val="24"/>
        </w:rPr>
        <w:t xml:space="preserve">I conduct research on the impact of and adaptation to climate change, air and water pollution, conservation, and natural resource use, generating high-impact scholarly publications </w:t>
      </w:r>
      <w:r w:rsidR="00FA12DE" w:rsidRPr="00950EA7">
        <w:rPr>
          <w:rFonts w:ascii="Times New Roman" w:hAnsi="Times New Roman" w:cs="Times New Roman"/>
          <w:color w:val="000000"/>
          <w:kern w:val="0"/>
          <w:sz w:val="24"/>
          <w:szCs w:val="24"/>
        </w:rPr>
        <w:t>that are</w:t>
      </w:r>
      <w:r w:rsidR="00726B2C" w:rsidRPr="00950EA7">
        <w:rPr>
          <w:rFonts w:ascii="Times New Roman" w:hAnsi="Times New Roman" w:cs="Times New Roman"/>
          <w:color w:val="000000"/>
          <w:kern w:val="0"/>
          <w:sz w:val="24"/>
          <w:szCs w:val="24"/>
        </w:rPr>
        <w:t xml:space="preserve"> relevant to a broad range of stakeholders.</w:t>
      </w:r>
      <w:r w:rsidR="00E85A19" w:rsidRPr="00950EA7">
        <w:rPr>
          <w:rFonts w:ascii="Times New Roman" w:hAnsi="Times New Roman" w:cs="Times New Roman"/>
          <w:color w:val="000000"/>
          <w:kern w:val="0"/>
          <w:sz w:val="24"/>
          <w:szCs w:val="24"/>
        </w:rPr>
        <w:t xml:space="preserve"> </w:t>
      </w:r>
      <w:r w:rsidR="00634AF6" w:rsidRPr="00950EA7">
        <w:rPr>
          <w:rFonts w:ascii="Times New Roman" w:hAnsi="Times New Roman" w:cs="Times New Roman"/>
          <w:color w:val="000000"/>
          <w:kern w:val="0"/>
          <w:sz w:val="24"/>
          <w:szCs w:val="24"/>
        </w:rPr>
        <w:t xml:space="preserve">I </w:t>
      </w:r>
      <w:r w:rsidR="00840BC0" w:rsidRPr="00950EA7">
        <w:rPr>
          <w:rFonts w:ascii="Times New Roman" w:hAnsi="Times New Roman" w:cs="Times New Roman"/>
          <w:color w:val="000000"/>
          <w:kern w:val="0"/>
          <w:sz w:val="24"/>
          <w:szCs w:val="24"/>
        </w:rPr>
        <w:t xml:space="preserve">also hold graduate faculty status through the School of Natural Resources and the Environment. </w:t>
      </w:r>
    </w:p>
    <w:p w14:paraId="741A0603" w14:textId="77777777" w:rsidR="00EA7987" w:rsidRPr="00950EA7" w:rsidRDefault="00EA7987" w:rsidP="00C650E2">
      <w:pPr>
        <w:widowControl w:val="0"/>
        <w:autoSpaceDE w:val="0"/>
        <w:autoSpaceDN w:val="0"/>
        <w:adjustRightInd w:val="0"/>
        <w:spacing w:after="0" w:line="240" w:lineRule="auto"/>
        <w:ind w:right="360"/>
        <w:rPr>
          <w:rFonts w:ascii="Times New Roman" w:hAnsi="Times New Roman" w:cs="Times New Roman"/>
          <w:color w:val="000000"/>
          <w:kern w:val="0"/>
          <w:sz w:val="24"/>
          <w:szCs w:val="24"/>
        </w:rPr>
      </w:pPr>
    </w:p>
    <w:p w14:paraId="5B61E5AA" w14:textId="7F645157" w:rsidR="00D05A8E" w:rsidRPr="00950EA7" w:rsidRDefault="00D05A8E" w:rsidP="002D0B9F">
      <w:pPr>
        <w:pStyle w:val="ListParagraph"/>
        <w:widowControl w:val="0"/>
        <w:numPr>
          <w:ilvl w:val="0"/>
          <w:numId w:val="4"/>
        </w:numPr>
        <w:tabs>
          <w:tab w:val="left" w:pos="576"/>
        </w:tabs>
        <w:autoSpaceDE w:val="0"/>
        <w:autoSpaceDN w:val="0"/>
        <w:adjustRightInd w:val="0"/>
        <w:spacing w:after="0" w:line="240" w:lineRule="auto"/>
        <w:ind w:right="360"/>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AREAS OF SPECIALIZATION</w:t>
      </w:r>
    </w:p>
    <w:p w14:paraId="487958CC" w14:textId="77777777" w:rsidR="00642708" w:rsidRPr="00950EA7" w:rsidRDefault="00642708" w:rsidP="004B0EE0">
      <w:pPr>
        <w:pStyle w:val="ListParagraph"/>
        <w:keepNext/>
        <w:widowControl w:val="0"/>
        <w:autoSpaceDE w:val="0"/>
        <w:autoSpaceDN w:val="0"/>
        <w:adjustRightInd w:val="0"/>
        <w:spacing w:after="0" w:line="240" w:lineRule="auto"/>
        <w:ind w:left="360" w:right="365"/>
        <w:rPr>
          <w:ins w:id="8" w:author="Ji, James Xinde" w:date="2024-03-20T15:25:00Z"/>
          <w:rFonts w:ascii="Times New Roman" w:hAnsi="Times New Roman" w:cs="Times New Roman"/>
          <w:color w:val="000000"/>
          <w:sz w:val="24"/>
          <w:szCs w:val="24"/>
        </w:rPr>
      </w:pPr>
    </w:p>
    <w:p w14:paraId="11B82BB6" w14:textId="7C06C78A" w:rsidR="00642708" w:rsidRPr="00950EA7" w:rsidRDefault="00642708" w:rsidP="004B0EE0">
      <w:pPr>
        <w:pStyle w:val="ListParagraph"/>
        <w:keepNext/>
        <w:widowControl w:val="0"/>
        <w:autoSpaceDE w:val="0"/>
        <w:autoSpaceDN w:val="0"/>
        <w:adjustRightInd w:val="0"/>
        <w:spacing w:after="0" w:line="240" w:lineRule="auto"/>
        <w:ind w:left="360" w:right="365"/>
        <w:rPr>
          <w:ins w:id="9" w:author="Ji, James Xinde" w:date="2024-03-20T15:25:00Z"/>
          <w:rFonts w:ascii="Times New Roman" w:hAnsi="Times New Roman" w:cs="Times New Roman"/>
          <w:color w:val="000000"/>
          <w:sz w:val="24"/>
          <w:szCs w:val="24"/>
        </w:rPr>
      </w:pPr>
      <w:ins w:id="10" w:author="Ji, James Xinde" w:date="2024-03-20T15:25:00Z">
        <w:r w:rsidRPr="00950EA7">
          <w:rPr>
            <w:rFonts w:ascii="Times New Roman" w:hAnsi="Times New Roman" w:cs="Times New Roman"/>
            <w:color w:val="000000"/>
            <w:sz w:val="24"/>
            <w:szCs w:val="24"/>
          </w:rPr>
          <w:t>Write a paragraph (niche)</w:t>
        </w:r>
      </w:ins>
    </w:p>
    <w:p w14:paraId="6D09F875" w14:textId="77777777" w:rsidR="00642708" w:rsidRPr="00950EA7" w:rsidRDefault="00642708" w:rsidP="004B0EE0">
      <w:pPr>
        <w:pStyle w:val="ListParagraph"/>
        <w:keepNext/>
        <w:widowControl w:val="0"/>
        <w:autoSpaceDE w:val="0"/>
        <w:autoSpaceDN w:val="0"/>
        <w:adjustRightInd w:val="0"/>
        <w:spacing w:after="0" w:line="240" w:lineRule="auto"/>
        <w:ind w:left="360" w:right="365"/>
        <w:rPr>
          <w:ins w:id="11" w:author="Ji, James Xinde" w:date="2024-03-20T15:25:00Z"/>
          <w:rFonts w:ascii="Times New Roman" w:hAnsi="Times New Roman" w:cs="Times New Roman"/>
          <w:color w:val="000000"/>
          <w:sz w:val="24"/>
          <w:szCs w:val="24"/>
        </w:rPr>
      </w:pPr>
    </w:p>
    <w:p w14:paraId="62EF7010" w14:textId="72506824" w:rsidR="004B0EE0" w:rsidRPr="00950EA7" w:rsidRDefault="004B0EE0" w:rsidP="004B0EE0">
      <w:pPr>
        <w:pStyle w:val="ListParagraph"/>
        <w:keepNext/>
        <w:widowControl w:val="0"/>
        <w:autoSpaceDE w:val="0"/>
        <w:autoSpaceDN w:val="0"/>
        <w:adjustRightInd w:val="0"/>
        <w:spacing w:after="0" w:line="240" w:lineRule="auto"/>
        <w:ind w:left="3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 xml:space="preserve">Keywords: </w:t>
      </w:r>
      <w:r w:rsidR="00E023CC" w:rsidRPr="00950EA7">
        <w:rPr>
          <w:rFonts w:ascii="Times New Roman" w:hAnsi="Times New Roman" w:cs="Times New Roman"/>
          <w:color w:val="000000"/>
          <w:sz w:val="24"/>
          <w:szCs w:val="24"/>
        </w:rPr>
        <w:t xml:space="preserve">Environmental Economics; </w:t>
      </w:r>
      <w:r w:rsidRPr="00950EA7">
        <w:rPr>
          <w:rFonts w:ascii="Times New Roman" w:hAnsi="Times New Roman" w:cs="Times New Roman"/>
          <w:color w:val="000000"/>
          <w:sz w:val="24"/>
          <w:szCs w:val="24"/>
        </w:rPr>
        <w:t>Soc</w:t>
      </w:r>
      <w:r w:rsidR="003D3CDD" w:rsidRPr="00950EA7">
        <w:rPr>
          <w:rFonts w:ascii="Times New Roman" w:hAnsi="Times New Roman" w:cs="Times New Roman"/>
          <w:color w:val="000000"/>
          <w:sz w:val="24"/>
          <w:szCs w:val="24"/>
        </w:rPr>
        <w:t>i</w:t>
      </w:r>
      <w:r w:rsidR="004F2A77" w:rsidRPr="00950EA7">
        <w:rPr>
          <w:rFonts w:ascii="Times New Roman" w:hAnsi="Times New Roman" w:cs="Times New Roman"/>
          <w:color w:val="000000"/>
          <w:sz w:val="24"/>
          <w:szCs w:val="24"/>
        </w:rPr>
        <w:t>al</w:t>
      </w:r>
      <w:r w:rsidRPr="00950EA7">
        <w:rPr>
          <w:rFonts w:ascii="Times New Roman" w:hAnsi="Times New Roman" w:cs="Times New Roman"/>
          <w:color w:val="000000"/>
          <w:sz w:val="24"/>
          <w:szCs w:val="24"/>
        </w:rPr>
        <w:t xml:space="preserve"> impact of environmental change;</w:t>
      </w:r>
      <w:r w:rsidR="0015295E" w:rsidRPr="00950EA7">
        <w:rPr>
          <w:rFonts w:ascii="Times New Roman" w:hAnsi="Times New Roman" w:cs="Times New Roman"/>
          <w:color w:val="000000"/>
          <w:sz w:val="24"/>
          <w:szCs w:val="24"/>
        </w:rPr>
        <w:t xml:space="preserve"> </w:t>
      </w:r>
      <w:r w:rsidR="001A6D0B" w:rsidRPr="00950EA7">
        <w:rPr>
          <w:rFonts w:ascii="Times New Roman" w:hAnsi="Times New Roman" w:cs="Times New Roman"/>
          <w:color w:val="000000"/>
          <w:sz w:val="24"/>
          <w:szCs w:val="24"/>
        </w:rPr>
        <w:t>Data analytics and causal inference</w:t>
      </w:r>
    </w:p>
    <w:p w14:paraId="08AEBA80" w14:textId="77777777" w:rsidR="00D05A8E" w:rsidRPr="00950EA7" w:rsidRDefault="00D05A8E" w:rsidP="00D05A8E">
      <w:pPr>
        <w:widowControl w:val="0"/>
        <w:autoSpaceDE w:val="0"/>
        <w:autoSpaceDN w:val="0"/>
        <w:adjustRightInd w:val="0"/>
        <w:spacing w:after="0" w:line="240" w:lineRule="auto"/>
        <w:ind w:left="120" w:right="360"/>
        <w:rPr>
          <w:rFonts w:ascii="Times New Roman" w:hAnsi="Times New Roman" w:cs="Times New Roman"/>
          <w:color w:val="000000"/>
          <w:kern w:val="0"/>
          <w:sz w:val="24"/>
          <w:szCs w:val="24"/>
        </w:rPr>
      </w:pPr>
    </w:p>
    <w:p w14:paraId="32357420" w14:textId="29355BC5" w:rsidR="00D05A8E" w:rsidRPr="00950EA7" w:rsidRDefault="00D05A8E" w:rsidP="002D0B9F">
      <w:pPr>
        <w:pStyle w:val="ListParagraph"/>
        <w:widowControl w:val="0"/>
        <w:numPr>
          <w:ilvl w:val="0"/>
          <w:numId w:val="4"/>
        </w:numPr>
        <w:tabs>
          <w:tab w:val="left" w:pos="378"/>
        </w:tabs>
        <w:autoSpaceDE w:val="0"/>
        <w:autoSpaceDN w:val="0"/>
        <w:adjustRightInd w:val="0"/>
        <w:spacing w:after="0" w:line="240" w:lineRule="auto"/>
        <w:ind w:right="365"/>
        <w:rPr>
          <w:rFonts w:ascii="Times New Roman" w:hAnsi="Times New Roman" w:cs="Times New Roman"/>
          <w:color w:val="000000"/>
          <w:kern w:val="0"/>
          <w:sz w:val="24"/>
          <w:szCs w:val="24"/>
        </w:rPr>
      </w:pPr>
      <w:r w:rsidRPr="00950EA7">
        <w:rPr>
          <w:rFonts w:ascii="Times New Roman" w:hAnsi="Times New Roman" w:cs="Times New Roman"/>
          <w:b/>
          <w:bCs/>
          <w:color w:val="000000"/>
          <w:kern w:val="0"/>
          <w:sz w:val="24"/>
          <w:szCs w:val="24"/>
        </w:rPr>
        <w:t>EFFORT REPORTED SINCE LAST PROMOTION (NOT TO EXCEED TEN YEARS), OR SINCE UF EMPLOYMENT, whichever is more recent</w:t>
      </w:r>
      <w:r w:rsidRPr="00950EA7">
        <w:rPr>
          <w:rFonts w:ascii="Times New Roman" w:hAnsi="Times New Roman" w:cs="Times New Roman"/>
          <w:color w:val="000000"/>
          <w:kern w:val="0"/>
          <w:sz w:val="24"/>
          <w:szCs w:val="24"/>
        </w:rPr>
        <w:t xml:space="preserve"> </w:t>
      </w:r>
    </w:p>
    <w:p w14:paraId="78C23100"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D05A8E" w:rsidRPr="00950EA7" w14:paraId="2BBBF602" w14:textId="77777777" w:rsidTr="00D96BA2">
        <w:tc>
          <w:tcPr>
            <w:tcW w:w="9900" w:type="dxa"/>
            <w:tcBorders>
              <w:top w:val="nil"/>
              <w:left w:val="nil"/>
              <w:bottom w:val="nil"/>
              <w:right w:val="nil"/>
            </w:tcBorders>
            <w:shd w:val="clear" w:color="auto" w:fill="FFFFFF"/>
          </w:tcPr>
          <w:p w14:paraId="4CDECFC0"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92869"/>
                <w:kern w:val="0"/>
                <w:sz w:val="20"/>
                <w:szCs w:val="20"/>
              </w:rPr>
            </w:pPr>
            <w:r w:rsidRPr="00950EA7">
              <w:rPr>
                <w:rFonts w:ascii="Times New Roman" w:hAnsi="Times New Roman" w:cs="Times New Roman"/>
                <w:color w:val="092869"/>
                <w:kern w:val="0"/>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D05A8E" w:rsidRPr="00950EA7" w14:paraId="716BFEDA" w14:textId="77777777" w:rsidTr="00D96BA2">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1AD4D13E" w14:textId="77777777" w:rsidR="00D05A8E" w:rsidRPr="00950EA7" w:rsidRDefault="00D05A8E" w:rsidP="00D96BA2">
                  <w:pPr>
                    <w:widowControl w:val="0"/>
                    <w:autoSpaceDE w:val="0"/>
                    <w:autoSpaceDN w:val="0"/>
                    <w:adjustRightInd w:val="0"/>
                    <w:spacing w:after="0" w:line="240" w:lineRule="auto"/>
                    <w:ind w:left="-180" w:right="108"/>
                    <w:jc w:val="center"/>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Department</w:t>
                  </w:r>
                  <w:r w:rsidRPr="00950EA7">
                    <w:rPr>
                      <w:rFonts w:ascii="Times New Roman" w:hAnsi="Times New Roman" w:cs="Times New Roman"/>
                      <w:color w:val="092869"/>
                      <w:kern w:val="0"/>
                      <w:sz w:val="20"/>
                      <w:szCs w:val="20"/>
                    </w:rPr>
                    <w:t xml:space="preserve"> </w:t>
                  </w:r>
                  <w:r w:rsidRPr="00950EA7">
                    <w:rPr>
                      <w:rFonts w:ascii="Times New Roman" w:hAnsi="Times New Roman" w:cs="Times New Roman"/>
                      <w:color w:val="000000"/>
                      <w:kern w:val="0"/>
                      <w:sz w:val="20"/>
                      <w:szCs w:val="20"/>
                    </w:rPr>
                    <w:t>0</w:t>
                  </w:r>
                </w:p>
              </w:tc>
            </w:tr>
            <w:tr w:rsidR="00D05A8E" w:rsidRPr="00950EA7" w14:paraId="516D1455" w14:textId="77777777" w:rsidTr="00D96BA2">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71CEE66" w14:textId="77777777" w:rsidR="00D05A8E" w:rsidRPr="00950EA7" w:rsidRDefault="00D05A8E" w:rsidP="00D96BA2">
                  <w:pPr>
                    <w:widowControl w:val="0"/>
                    <w:autoSpaceDE w:val="0"/>
                    <w:autoSpaceDN w:val="0"/>
                    <w:adjustRightInd w:val="0"/>
                    <w:spacing w:after="0" w:line="240" w:lineRule="auto"/>
                    <w:ind w:left="108" w:right="353"/>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F2ACFA"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E2B833"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C1845F"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0167D"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6B9B6A"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3621D3"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BC8048" w14:textId="77777777" w:rsidR="00D05A8E" w:rsidRPr="00950EA7" w:rsidRDefault="00D05A8E" w:rsidP="00D96BA2">
                  <w:pPr>
                    <w:widowControl w:val="0"/>
                    <w:autoSpaceDE w:val="0"/>
                    <w:autoSpaceDN w:val="0"/>
                    <w:adjustRightInd w:val="0"/>
                    <w:spacing w:after="0" w:line="240" w:lineRule="auto"/>
                    <w:ind w:left="108" w:right="252"/>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9221D2" w14:textId="77777777" w:rsidR="00D05A8E" w:rsidRPr="00950EA7" w:rsidRDefault="00D05A8E" w:rsidP="00D96BA2">
                  <w:pPr>
                    <w:widowControl w:val="0"/>
                    <w:autoSpaceDE w:val="0"/>
                    <w:autoSpaceDN w:val="0"/>
                    <w:adjustRightInd w:val="0"/>
                    <w:spacing w:after="0" w:line="240" w:lineRule="auto"/>
                    <w:ind w:left="108" w:right="252"/>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28630F" w14:textId="77777777" w:rsidR="00D05A8E" w:rsidRPr="00950EA7" w:rsidRDefault="00D05A8E" w:rsidP="00D96BA2">
                  <w:pPr>
                    <w:widowControl w:val="0"/>
                    <w:autoSpaceDE w:val="0"/>
                    <w:autoSpaceDN w:val="0"/>
                    <w:adjustRightInd w:val="0"/>
                    <w:spacing w:after="0" w:line="240" w:lineRule="auto"/>
                    <w:ind w:left="108" w:right="353"/>
                    <w:jc w:val="right"/>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Total</w:t>
                  </w:r>
                </w:p>
              </w:tc>
            </w:tr>
            <w:tr w:rsidR="00D05A8E" w:rsidRPr="00950EA7" w14:paraId="2E9C87A7" w14:textId="77777777" w:rsidTr="00D96BA2">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0B1F192"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b/>
                      <w:bCs/>
                      <w:i/>
                      <w:iCs/>
                      <w:color w:val="000000"/>
                      <w:kern w:val="0"/>
                      <w:sz w:val="18"/>
                      <w:szCs w:val="18"/>
                    </w:rPr>
                  </w:pPr>
                  <w:r w:rsidRPr="00950EA7">
                    <w:rPr>
                      <w:rFonts w:ascii="Times New Roman" w:hAnsi="Times New Roman" w:cs="Times New Roman"/>
                      <w:b/>
                      <w:bCs/>
                      <w:i/>
                      <w:iCs/>
                      <w:color w:val="000000"/>
                      <w:kern w:val="0"/>
                      <w:sz w:val="18"/>
                      <w:szCs w:val="18"/>
                    </w:rPr>
                    <w:t xml:space="preserve">Spring 2023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8D4F13"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 xml:space="preserve"> 60 %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1F47FF"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 xml:space="preserve"> 40 %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19CF0B"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7E75"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8847D1"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37E10A"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C0F460"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6C0C78"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2752B3"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100 %</w:t>
                  </w:r>
                </w:p>
              </w:tc>
            </w:tr>
            <w:tr w:rsidR="00D05A8E" w:rsidRPr="00950EA7" w14:paraId="69E7F001" w14:textId="77777777" w:rsidTr="00D96BA2">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60CD76D"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b/>
                      <w:bCs/>
                      <w:i/>
                      <w:iCs/>
                      <w:color w:val="000000"/>
                      <w:kern w:val="0"/>
                      <w:sz w:val="18"/>
                      <w:szCs w:val="18"/>
                    </w:rPr>
                  </w:pPr>
                  <w:r w:rsidRPr="00950EA7">
                    <w:rPr>
                      <w:rFonts w:ascii="Times New Roman" w:hAnsi="Times New Roman" w:cs="Times New Roman"/>
                      <w:b/>
                      <w:bCs/>
                      <w:i/>
                      <w:iCs/>
                      <w:color w:val="000000"/>
                      <w:kern w:val="0"/>
                      <w:sz w:val="18"/>
                      <w:szCs w:val="18"/>
                    </w:rPr>
                    <w:t xml:space="preserve">Fall 2022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14E8E"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 xml:space="preserve"> 60 %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1F953F"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 xml:space="preserve"> 40 %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AD6EE0"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834ACF"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D9D352"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8CCED4"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E74CFF"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818C08"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2E5EDFE"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100 %</w:t>
                  </w:r>
                </w:p>
              </w:tc>
            </w:tr>
          </w:tbl>
          <w:p w14:paraId="01EF4230" w14:textId="77777777" w:rsidR="00D05A8E" w:rsidRPr="00950EA7" w:rsidRDefault="00D05A8E" w:rsidP="00D96BA2">
            <w:pPr>
              <w:widowControl w:val="0"/>
              <w:autoSpaceDE w:val="0"/>
              <w:autoSpaceDN w:val="0"/>
              <w:adjustRightInd w:val="0"/>
              <w:spacing w:after="0" w:line="240" w:lineRule="auto"/>
              <w:ind w:right="198"/>
              <w:rPr>
                <w:rFonts w:ascii="Times New Roman" w:hAnsi="Times New Roman" w:cs="Times New Roman"/>
                <w:color w:val="000000"/>
                <w:kern w:val="0"/>
                <w:sz w:val="24"/>
                <w:szCs w:val="24"/>
              </w:rPr>
            </w:pPr>
          </w:p>
          <w:p w14:paraId="52CAED86" w14:textId="77777777" w:rsidR="00D05A8E" w:rsidRPr="00950EA7" w:rsidRDefault="00D05A8E" w:rsidP="00D96BA2">
            <w:pPr>
              <w:widowControl w:val="0"/>
              <w:autoSpaceDE w:val="0"/>
              <w:autoSpaceDN w:val="0"/>
              <w:adjustRightInd w:val="0"/>
              <w:spacing w:after="0" w:line="240" w:lineRule="auto"/>
              <w:ind w:right="198"/>
              <w:rPr>
                <w:rFonts w:ascii="Times New Roman" w:hAnsi="Times New Roman" w:cs="Times New Roman"/>
                <w:kern w:val="0"/>
                <w:sz w:val="24"/>
                <w:szCs w:val="24"/>
              </w:rPr>
            </w:pPr>
          </w:p>
        </w:tc>
        <w:tc>
          <w:tcPr>
            <w:tcW w:w="245" w:type="dxa"/>
            <w:tcBorders>
              <w:top w:val="nil"/>
              <w:left w:val="nil"/>
              <w:bottom w:val="nil"/>
              <w:right w:val="nil"/>
            </w:tcBorders>
            <w:shd w:val="clear" w:color="auto" w:fill="FFFFFF"/>
          </w:tcPr>
          <w:p w14:paraId="4E070F77"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c>
          <w:tcPr>
            <w:tcW w:w="245" w:type="dxa"/>
            <w:tcBorders>
              <w:top w:val="nil"/>
              <w:left w:val="nil"/>
              <w:bottom w:val="nil"/>
              <w:right w:val="nil"/>
            </w:tcBorders>
            <w:shd w:val="clear" w:color="auto" w:fill="FFFFFF"/>
          </w:tcPr>
          <w:p w14:paraId="7FE91447"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r>
      <w:tr w:rsidR="00D05A8E" w:rsidRPr="00950EA7" w14:paraId="423DC994" w14:textId="77777777" w:rsidTr="00D96BA2">
        <w:tc>
          <w:tcPr>
            <w:tcW w:w="9900" w:type="dxa"/>
            <w:tcBorders>
              <w:top w:val="nil"/>
              <w:left w:val="nil"/>
              <w:bottom w:val="nil"/>
              <w:right w:val="nil"/>
            </w:tcBorders>
            <w:shd w:val="clear" w:color="auto" w:fill="FFFFFF"/>
          </w:tcPr>
          <w:p w14:paraId="64D97B46"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92869"/>
                <w:kern w:val="0"/>
                <w:sz w:val="20"/>
                <w:szCs w:val="20"/>
              </w:rPr>
            </w:pPr>
            <w:r w:rsidRPr="00950EA7">
              <w:rPr>
                <w:rFonts w:ascii="Times New Roman" w:hAnsi="Times New Roman" w:cs="Times New Roman"/>
                <w:color w:val="092869"/>
                <w:kern w:val="0"/>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D05A8E" w:rsidRPr="00950EA7" w14:paraId="6E906547" w14:textId="77777777" w:rsidTr="00D96BA2">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065B1063" w14:textId="77777777" w:rsidR="00D05A8E" w:rsidRPr="00950EA7" w:rsidRDefault="00D05A8E" w:rsidP="00D96BA2">
                  <w:pPr>
                    <w:widowControl w:val="0"/>
                    <w:autoSpaceDE w:val="0"/>
                    <w:autoSpaceDN w:val="0"/>
                    <w:adjustRightInd w:val="0"/>
                    <w:spacing w:after="0" w:line="240" w:lineRule="auto"/>
                    <w:ind w:left="-180" w:right="108"/>
                    <w:jc w:val="center"/>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Department</w:t>
                  </w:r>
                  <w:r w:rsidRPr="00950EA7">
                    <w:rPr>
                      <w:rFonts w:ascii="Times New Roman" w:hAnsi="Times New Roman" w:cs="Times New Roman"/>
                      <w:color w:val="092869"/>
                      <w:kern w:val="0"/>
                      <w:sz w:val="20"/>
                      <w:szCs w:val="20"/>
                    </w:rPr>
                    <w:t xml:space="preserve"> </w:t>
                  </w:r>
                  <w:r w:rsidRPr="00950EA7">
                    <w:rPr>
                      <w:rFonts w:ascii="Times New Roman" w:hAnsi="Times New Roman" w:cs="Times New Roman"/>
                      <w:color w:val="000000"/>
                      <w:kern w:val="0"/>
                      <w:sz w:val="20"/>
                      <w:szCs w:val="20"/>
                    </w:rPr>
                    <w:t>2</w:t>
                  </w:r>
                </w:p>
              </w:tc>
            </w:tr>
            <w:tr w:rsidR="00D05A8E" w:rsidRPr="00950EA7" w14:paraId="32B5C3D0" w14:textId="77777777" w:rsidTr="00D96BA2">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8A414A" w14:textId="77777777" w:rsidR="00D05A8E" w:rsidRPr="00950EA7" w:rsidRDefault="00D05A8E" w:rsidP="00D96BA2">
                  <w:pPr>
                    <w:widowControl w:val="0"/>
                    <w:autoSpaceDE w:val="0"/>
                    <w:autoSpaceDN w:val="0"/>
                    <w:adjustRightInd w:val="0"/>
                    <w:spacing w:after="0" w:line="240" w:lineRule="auto"/>
                    <w:ind w:left="108" w:right="353"/>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F78E52"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1BC2D8"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0EB742"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9909D5"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1B2CB0"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8E1C87"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E9308D" w14:textId="77777777" w:rsidR="00D05A8E" w:rsidRPr="00950EA7" w:rsidRDefault="00D05A8E" w:rsidP="00D96BA2">
                  <w:pPr>
                    <w:widowControl w:val="0"/>
                    <w:autoSpaceDE w:val="0"/>
                    <w:autoSpaceDN w:val="0"/>
                    <w:adjustRightInd w:val="0"/>
                    <w:spacing w:after="0" w:line="240" w:lineRule="auto"/>
                    <w:ind w:left="108" w:right="252"/>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F84BF8" w14:textId="77777777" w:rsidR="00D05A8E" w:rsidRPr="00950EA7" w:rsidRDefault="00D05A8E" w:rsidP="00D96BA2">
                  <w:pPr>
                    <w:widowControl w:val="0"/>
                    <w:autoSpaceDE w:val="0"/>
                    <w:autoSpaceDN w:val="0"/>
                    <w:adjustRightInd w:val="0"/>
                    <w:spacing w:after="0" w:line="240" w:lineRule="auto"/>
                    <w:ind w:left="108" w:right="252"/>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872C27" w14:textId="77777777" w:rsidR="00D05A8E" w:rsidRPr="00950EA7" w:rsidRDefault="00D05A8E" w:rsidP="00D96BA2">
                  <w:pPr>
                    <w:widowControl w:val="0"/>
                    <w:autoSpaceDE w:val="0"/>
                    <w:autoSpaceDN w:val="0"/>
                    <w:adjustRightInd w:val="0"/>
                    <w:spacing w:after="0" w:line="240" w:lineRule="auto"/>
                    <w:ind w:left="108" w:right="353"/>
                    <w:jc w:val="right"/>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Total</w:t>
                  </w:r>
                </w:p>
              </w:tc>
            </w:tr>
            <w:tr w:rsidR="00D05A8E" w:rsidRPr="00950EA7" w14:paraId="51D38E5B" w14:textId="77777777" w:rsidTr="00D96BA2">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25CEC5"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b/>
                      <w:bCs/>
                      <w:i/>
                      <w:iCs/>
                      <w:color w:val="000000"/>
                      <w:kern w:val="0"/>
                      <w:sz w:val="18"/>
                      <w:szCs w:val="18"/>
                    </w:rPr>
                  </w:pPr>
                  <w:r w:rsidRPr="00950EA7">
                    <w:rPr>
                      <w:rFonts w:ascii="Times New Roman" w:hAnsi="Times New Roman" w:cs="Times New Roman"/>
                      <w:b/>
                      <w:bCs/>
                      <w:i/>
                      <w:iCs/>
                      <w:color w:val="000000"/>
                      <w:kern w:val="0"/>
                      <w:sz w:val="18"/>
                      <w:szCs w:val="18"/>
                    </w:rPr>
                    <w:t xml:space="preserve">Summer 2023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7A04A0"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 xml:space="preserve"> 19 %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105CA6"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 xml:space="preserve"> 81 %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BF13B7"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640AED"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040FD2"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DFD072"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4C6121"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372646"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42BDE" w14:textId="77777777" w:rsidR="00D05A8E" w:rsidRPr="00950EA7" w:rsidRDefault="00D05A8E" w:rsidP="00D96BA2">
                  <w:pPr>
                    <w:widowControl w:val="0"/>
                    <w:autoSpaceDE w:val="0"/>
                    <w:autoSpaceDN w:val="0"/>
                    <w:adjustRightInd w:val="0"/>
                    <w:spacing w:after="0" w:line="360" w:lineRule="auto"/>
                    <w:ind w:left="108" w:right="108"/>
                    <w:jc w:val="right"/>
                    <w:rPr>
                      <w:rFonts w:ascii="Times New Roman" w:hAnsi="Times New Roman" w:cs="Times New Roman"/>
                      <w:color w:val="000000"/>
                      <w:kern w:val="0"/>
                      <w:sz w:val="18"/>
                      <w:szCs w:val="18"/>
                    </w:rPr>
                  </w:pPr>
                  <w:r w:rsidRPr="00950EA7">
                    <w:rPr>
                      <w:rFonts w:ascii="Times New Roman" w:hAnsi="Times New Roman" w:cs="Times New Roman"/>
                      <w:color w:val="000000"/>
                      <w:kern w:val="0"/>
                      <w:sz w:val="18"/>
                      <w:szCs w:val="18"/>
                    </w:rPr>
                    <w:t>100 %</w:t>
                  </w:r>
                </w:p>
              </w:tc>
            </w:tr>
          </w:tbl>
          <w:p w14:paraId="3C09276E" w14:textId="51C7C364" w:rsidR="00D05A8E" w:rsidRPr="00950EA7" w:rsidRDefault="000F4E7E" w:rsidP="00D96BA2">
            <w:pPr>
              <w:widowControl w:val="0"/>
              <w:autoSpaceDE w:val="0"/>
              <w:autoSpaceDN w:val="0"/>
              <w:adjustRightInd w:val="0"/>
              <w:spacing w:after="0" w:line="240" w:lineRule="auto"/>
              <w:ind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 xml:space="preserve"> </w:t>
            </w:r>
          </w:p>
          <w:p w14:paraId="463A6FCB" w14:textId="77777777" w:rsidR="00D05A8E" w:rsidRPr="00950EA7" w:rsidRDefault="00D05A8E" w:rsidP="00D96BA2">
            <w:pPr>
              <w:widowControl w:val="0"/>
              <w:autoSpaceDE w:val="0"/>
              <w:autoSpaceDN w:val="0"/>
              <w:adjustRightInd w:val="0"/>
              <w:spacing w:after="0" w:line="240" w:lineRule="auto"/>
              <w:ind w:right="198"/>
              <w:rPr>
                <w:rFonts w:ascii="Times New Roman" w:hAnsi="Times New Roman" w:cs="Times New Roman"/>
                <w:kern w:val="0"/>
                <w:sz w:val="24"/>
                <w:szCs w:val="24"/>
              </w:rPr>
            </w:pPr>
          </w:p>
        </w:tc>
        <w:tc>
          <w:tcPr>
            <w:tcW w:w="245" w:type="dxa"/>
            <w:tcBorders>
              <w:top w:val="nil"/>
              <w:left w:val="nil"/>
              <w:bottom w:val="nil"/>
              <w:right w:val="nil"/>
            </w:tcBorders>
            <w:shd w:val="clear" w:color="auto" w:fill="FFFFFF"/>
          </w:tcPr>
          <w:p w14:paraId="4ADF8780"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c>
          <w:tcPr>
            <w:tcW w:w="245" w:type="dxa"/>
            <w:tcBorders>
              <w:top w:val="nil"/>
              <w:left w:val="nil"/>
              <w:bottom w:val="nil"/>
              <w:right w:val="nil"/>
            </w:tcBorders>
            <w:shd w:val="clear" w:color="auto" w:fill="FFFFFF"/>
          </w:tcPr>
          <w:p w14:paraId="7C5E21A6"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r>
    </w:tbl>
    <w:p w14:paraId="21913319" w14:textId="77777777" w:rsidR="00D05A8E" w:rsidRPr="00950EA7" w:rsidRDefault="00D05A8E" w:rsidP="00D05A8E">
      <w:pPr>
        <w:widowControl w:val="0"/>
        <w:autoSpaceDE w:val="0"/>
        <w:autoSpaceDN w:val="0"/>
        <w:adjustRightInd w:val="0"/>
        <w:spacing w:after="0" w:line="240" w:lineRule="auto"/>
        <w:ind w:left="120" w:right="210"/>
        <w:rPr>
          <w:rFonts w:ascii="Times New Roman" w:hAnsi="Times New Roman" w:cs="Times New Roman"/>
          <w:color w:val="000000"/>
          <w:kern w:val="0"/>
          <w:sz w:val="24"/>
          <w:szCs w:val="24"/>
        </w:rPr>
      </w:pPr>
    </w:p>
    <w:p w14:paraId="5A61FBE1" w14:textId="77777777" w:rsidR="00D05A8E" w:rsidRPr="00950EA7" w:rsidRDefault="00D05A8E" w:rsidP="00255087">
      <w:pPr>
        <w:widowControl w:val="0"/>
        <w:tabs>
          <w:tab w:val="left" w:pos="468"/>
        </w:tabs>
        <w:autoSpaceDE w:val="0"/>
        <w:autoSpaceDN w:val="0"/>
        <w:adjustRightInd w:val="0"/>
        <w:spacing w:after="0" w:line="240" w:lineRule="auto"/>
        <w:ind w:left="480" w:right="365" w:hanging="360"/>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5. EDUCATIONAL BACKGROUND</w:t>
      </w:r>
    </w:p>
    <w:p w14:paraId="7C08D09C"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b/>
          <w:bCs/>
          <w:color w:val="000000"/>
          <w:kern w:val="0"/>
          <w:sz w:val="24"/>
          <w:szCs w:val="24"/>
        </w:rPr>
        <w:t xml:space="preserve">This section will auto-populate from your record in the UFHR database; it is the candidate’s responsibility to check for accuracy. </w:t>
      </w:r>
      <w:r w:rsidRPr="00950EA7">
        <w:rPr>
          <w:rFonts w:ascii="Times New Roman" w:hAnsi="Times New Roman" w:cs="Times New Roman"/>
          <w:color w:val="000000"/>
          <w:kern w:val="0"/>
          <w:sz w:val="24"/>
          <w:szCs w:val="24"/>
        </w:rPr>
        <w:t xml:space="preserve">If you find a discrepancy, contact HR Employment Operations and Records at </w:t>
      </w:r>
      <w:hyperlink r:id="rId6" w:history="1">
        <w:r w:rsidRPr="00950EA7">
          <w:rPr>
            <w:rFonts w:ascii="Times New Roman" w:hAnsi="Times New Roman" w:cs="Times New Roman"/>
            <w:color w:val="0000FF"/>
            <w:kern w:val="0"/>
            <w:sz w:val="24"/>
            <w:szCs w:val="24"/>
            <w:u w:val="single"/>
          </w:rPr>
          <w:t>ufhr-employment@ufl.edu</w:t>
        </w:r>
      </w:hyperlink>
      <w:r w:rsidRPr="00950EA7">
        <w:rPr>
          <w:rFonts w:ascii="Times New Roman" w:hAnsi="Times New Roman" w:cs="Times New Roman"/>
          <w:color w:val="000000"/>
          <w:kern w:val="0"/>
          <w:sz w:val="24"/>
          <w:szCs w:val="24"/>
        </w:rPr>
        <w:t>. If any corrections are made in the UFHR database, you will need to save and reload the template again as a PDF file.</w:t>
      </w:r>
    </w:p>
    <w:p w14:paraId="7937E3C2" w14:textId="77777777" w:rsidR="00D05A8E" w:rsidRPr="00950EA7" w:rsidRDefault="00D05A8E" w:rsidP="00D05A8E">
      <w:pPr>
        <w:widowControl w:val="0"/>
        <w:autoSpaceDE w:val="0"/>
        <w:autoSpaceDN w:val="0"/>
        <w:adjustRightInd w:val="0"/>
        <w:spacing w:after="0" w:line="240" w:lineRule="auto"/>
        <w:ind w:left="120" w:right="206"/>
        <w:rPr>
          <w:rFonts w:ascii="Times New Roman" w:hAnsi="Times New Roman" w:cs="Times New Roman"/>
          <w:color w:val="000000"/>
          <w:kern w:val="0"/>
          <w:sz w:val="24"/>
          <w:szCs w:val="24"/>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D05A8E" w:rsidRPr="00950EA7" w14:paraId="36F571D9" w14:textId="77777777" w:rsidTr="00D96BA2">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702989AD" w14:textId="77777777" w:rsidR="00D05A8E" w:rsidRPr="00950EA7" w:rsidRDefault="00D05A8E" w:rsidP="00D96BA2">
            <w:pPr>
              <w:widowControl w:val="0"/>
              <w:autoSpaceDE w:val="0"/>
              <w:autoSpaceDN w:val="0"/>
              <w:adjustRightInd w:val="0"/>
              <w:spacing w:before="120" w:after="0" w:line="240" w:lineRule="auto"/>
              <w:ind w:left="108" w:right="194"/>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0493A9F6" w14:textId="77777777" w:rsidR="00D05A8E" w:rsidRPr="00950EA7" w:rsidRDefault="00D05A8E" w:rsidP="00D96BA2">
            <w:pPr>
              <w:widowControl w:val="0"/>
              <w:autoSpaceDE w:val="0"/>
              <w:autoSpaceDN w:val="0"/>
              <w:adjustRightInd w:val="0"/>
              <w:spacing w:before="120" w:after="0" w:line="240" w:lineRule="auto"/>
              <w:ind w:left="108" w:right="194"/>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2FEBFC70" w14:textId="77777777" w:rsidR="00D05A8E" w:rsidRPr="00950EA7" w:rsidRDefault="00D05A8E" w:rsidP="00D96BA2">
            <w:pPr>
              <w:widowControl w:val="0"/>
              <w:autoSpaceDE w:val="0"/>
              <w:autoSpaceDN w:val="0"/>
              <w:adjustRightInd w:val="0"/>
              <w:spacing w:before="120" w:after="0" w:line="240" w:lineRule="auto"/>
              <w:ind w:left="108" w:right="194"/>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B4025C3" w14:textId="77777777" w:rsidR="00D05A8E" w:rsidRPr="00950EA7" w:rsidRDefault="00D05A8E" w:rsidP="00D96BA2">
            <w:pPr>
              <w:widowControl w:val="0"/>
              <w:autoSpaceDE w:val="0"/>
              <w:autoSpaceDN w:val="0"/>
              <w:adjustRightInd w:val="0"/>
              <w:spacing w:before="120" w:after="0" w:line="240" w:lineRule="auto"/>
              <w:ind w:left="108" w:right="194"/>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Year</w:t>
            </w:r>
          </w:p>
        </w:tc>
      </w:tr>
      <w:tr w:rsidR="00D05A8E" w:rsidRPr="00950EA7" w14:paraId="6C443D92" w14:textId="77777777" w:rsidTr="00D96BA2">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011D5AAB"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Virginia Tech</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5E2BF483"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Forestry,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57502DBE"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9F7A365"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2018</w:t>
            </w:r>
          </w:p>
        </w:tc>
      </w:tr>
      <w:tr w:rsidR="00D05A8E" w:rsidRPr="00950EA7" w14:paraId="224E8F60" w14:textId="77777777" w:rsidTr="00D96BA2">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10FAE8C0"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State University of New York</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04BFD802"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Environmental Studies.</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ECE786D"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1EED42C"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2013</w:t>
            </w:r>
          </w:p>
        </w:tc>
      </w:tr>
      <w:tr w:rsidR="00D05A8E" w:rsidRPr="00950EA7" w14:paraId="57271C71" w14:textId="77777777" w:rsidTr="00D96BA2">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ADF253A"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Fudan University</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DA3E343"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Environmental Science.</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35235DE"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Bachelor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3E945C9" w14:textId="77777777" w:rsidR="00D05A8E" w:rsidRPr="00950EA7" w:rsidRDefault="00D05A8E" w:rsidP="00D96BA2">
            <w:pPr>
              <w:widowControl w:val="0"/>
              <w:autoSpaceDE w:val="0"/>
              <w:autoSpaceDN w:val="0"/>
              <w:adjustRightInd w:val="0"/>
              <w:spacing w:after="0" w:line="240" w:lineRule="auto"/>
              <w:ind w:left="108" w:right="19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2009</w:t>
            </w:r>
          </w:p>
        </w:tc>
      </w:tr>
      <w:tr w:rsidR="00D05A8E" w:rsidRPr="00950EA7" w14:paraId="70F74DD7" w14:textId="77777777" w:rsidTr="00D96BA2">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127AEE99"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1202B5E"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A2C6914"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4C7D306"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r>
    </w:tbl>
    <w:p w14:paraId="5A7227F1" w14:textId="77777777" w:rsidR="00D05A8E" w:rsidRPr="00950EA7" w:rsidRDefault="00D05A8E" w:rsidP="00D05A8E">
      <w:pPr>
        <w:widowControl w:val="0"/>
        <w:autoSpaceDE w:val="0"/>
        <w:autoSpaceDN w:val="0"/>
        <w:adjustRightInd w:val="0"/>
        <w:spacing w:after="0" w:line="240" w:lineRule="auto"/>
        <w:ind w:left="480" w:right="206"/>
        <w:rPr>
          <w:rFonts w:ascii="Times New Roman" w:hAnsi="Times New Roman" w:cs="Times New Roman"/>
          <w:color w:val="000000"/>
          <w:kern w:val="0"/>
          <w:sz w:val="24"/>
          <w:szCs w:val="24"/>
        </w:rPr>
      </w:pPr>
    </w:p>
    <w:p w14:paraId="687325AF" w14:textId="77777777" w:rsidR="00D05A8E" w:rsidRPr="00950EA7" w:rsidRDefault="00D05A8E" w:rsidP="00255087">
      <w:pPr>
        <w:widowControl w:val="0"/>
        <w:tabs>
          <w:tab w:val="left" w:pos="468"/>
        </w:tabs>
        <w:autoSpaceDE w:val="0"/>
        <w:autoSpaceDN w:val="0"/>
        <w:adjustRightInd w:val="0"/>
        <w:spacing w:after="0" w:line="240" w:lineRule="auto"/>
        <w:ind w:left="480" w:right="365" w:hanging="360"/>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lastRenderedPageBreak/>
        <w:t>6. EMPLOYMENT</w:t>
      </w:r>
    </w:p>
    <w:p w14:paraId="69549494" w14:textId="77777777" w:rsidR="00D05A8E" w:rsidRPr="00950EA7" w:rsidRDefault="00D05A8E" w:rsidP="00255087">
      <w:pPr>
        <w:widowControl w:val="0"/>
        <w:autoSpaceDE w:val="0"/>
        <w:autoSpaceDN w:val="0"/>
        <w:adjustRightInd w:val="0"/>
        <w:spacing w:after="0" w:line="240" w:lineRule="auto"/>
        <w:ind w:right="210"/>
        <w:rPr>
          <w:rFonts w:ascii="Times New Roman" w:hAnsi="Times New Roman" w:cs="Times New Roman"/>
          <w:color w:val="000000"/>
          <w:kern w:val="0"/>
          <w:sz w:val="24"/>
          <w:szCs w:val="24"/>
        </w:rPr>
      </w:pPr>
    </w:p>
    <w:tbl>
      <w:tblPr>
        <w:tblW w:w="9170" w:type="dxa"/>
        <w:tblInd w:w="95" w:type="dxa"/>
        <w:tblLayout w:type="fixed"/>
        <w:tblCellMar>
          <w:left w:w="0" w:type="dxa"/>
          <w:right w:w="0" w:type="dxa"/>
        </w:tblCellMar>
        <w:tblLook w:val="0000" w:firstRow="0" w:lastRow="0" w:firstColumn="0" w:lastColumn="0" w:noHBand="0" w:noVBand="0"/>
      </w:tblPr>
      <w:tblGrid>
        <w:gridCol w:w="4220"/>
        <w:gridCol w:w="2700"/>
        <w:gridCol w:w="2250"/>
      </w:tblGrid>
      <w:tr w:rsidR="00D167E3" w:rsidRPr="00950EA7" w14:paraId="7F514CE0" w14:textId="77777777" w:rsidTr="00D279F0">
        <w:trPr>
          <w:cantSplit/>
        </w:trPr>
        <w:tc>
          <w:tcPr>
            <w:tcW w:w="4220" w:type="dxa"/>
            <w:tcBorders>
              <w:top w:val="single" w:sz="4" w:space="0" w:color="000000"/>
              <w:left w:val="single" w:sz="4" w:space="0" w:color="000000"/>
              <w:bottom w:val="single" w:sz="4" w:space="0" w:color="000000"/>
              <w:right w:val="single" w:sz="4" w:space="0" w:color="000000"/>
            </w:tcBorders>
            <w:shd w:val="clear" w:color="auto" w:fill="FFFFFF"/>
          </w:tcPr>
          <w:p w14:paraId="561B039D" w14:textId="77777777" w:rsidR="00D167E3" w:rsidRPr="00950EA7" w:rsidRDefault="00D167E3" w:rsidP="00D96BA2">
            <w:pPr>
              <w:keepLines/>
              <w:widowControl w:val="0"/>
              <w:autoSpaceDE w:val="0"/>
              <w:autoSpaceDN w:val="0"/>
              <w:adjustRightInd w:val="0"/>
              <w:spacing w:after="0" w:line="240" w:lineRule="auto"/>
              <w:ind w:left="80"/>
              <w:rPr>
                <w:rFonts w:ascii="Times New Roman" w:hAnsi="Times New Roman" w:cs="Times New Roman"/>
                <w:b/>
                <w:bCs/>
                <w:color w:val="000000"/>
                <w:sz w:val="24"/>
                <w:szCs w:val="24"/>
              </w:rPr>
            </w:pPr>
            <w:r w:rsidRPr="00950EA7">
              <w:rPr>
                <w:rFonts w:ascii="Times New Roman" w:hAnsi="Times New Roman" w:cs="Times New Roman"/>
                <w:b/>
                <w:bCs/>
                <w:color w:val="000000"/>
                <w:sz w:val="24"/>
                <w:szCs w:val="24"/>
              </w:rPr>
              <w:t>Institution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65668210" w14:textId="77777777" w:rsidR="00D167E3" w:rsidRPr="00950EA7" w:rsidRDefault="00D167E3" w:rsidP="00D96BA2">
            <w:pPr>
              <w:keepLines/>
              <w:widowControl w:val="0"/>
              <w:autoSpaceDE w:val="0"/>
              <w:autoSpaceDN w:val="0"/>
              <w:adjustRightInd w:val="0"/>
              <w:spacing w:after="0" w:line="240" w:lineRule="auto"/>
              <w:ind w:left="80"/>
              <w:rPr>
                <w:rFonts w:ascii="Times New Roman" w:hAnsi="Times New Roman" w:cs="Times New Roman"/>
                <w:b/>
                <w:bCs/>
                <w:color w:val="000000"/>
                <w:sz w:val="24"/>
                <w:szCs w:val="24"/>
              </w:rPr>
            </w:pPr>
            <w:r w:rsidRPr="00950EA7">
              <w:rPr>
                <w:rFonts w:ascii="Times New Roman" w:hAnsi="Times New Roman" w:cs="Times New Roman"/>
                <w:b/>
                <w:bCs/>
                <w:color w:val="000000"/>
                <w:sz w:val="24"/>
                <w:szCs w:val="24"/>
              </w:rPr>
              <w:t>Position</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Pr>
          <w:p w14:paraId="28988C76" w14:textId="77777777" w:rsidR="00D167E3" w:rsidRPr="00950EA7" w:rsidRDefault="00D167E3" w:rsidP="00D96BA2">
            <w:pPr>
              <w:keepLines/>
              <w:widowControl w:val="0"/>
              <w:autoSpaceDE w:val="0"/>
              <w:autoSpaceDN w:val="0"/>
              <w:adjustRightInd w:val="0"/>
              <w:spacing w:after="0" w:line="240" w:lineRule="auto"/>
              <w:ind w:left="80"/>
              <w:rPr>
                <w:rFonts w:ascii="Times New Roman" w:hAnsi="Times New Roman" w:cs="Times New Roman"/>
                <w:b/>
                <w:bCs/>
                <w:color w:val="000000"/>
                <w:sz w:val="24"/>
                <w:szCs w:val="24"/>
              </w:rPr>
            </w:pPr>
            <w:r w:rsidRPr="00950EA7">
              <w:rPr>
                <w:rFonts w:ascii="Times New Roman" w:hAnsi="Times New Roman" w:cs="Times New Roman"/>
                <w:b/>
                <w:bCs/>
                <w:color w:val="000000"/>
                <w:sz w:val="24"/>
                <w:szCs w:val="24"/>
              </w:rPr>
              <w:t>Dates</w:t>
            </w:r>
          </w:p>
        </w:tc>
      </w:tr>
      <w:tr w:rsidR="00D167E3" w:rsidRPr="00950EA7" w14:paraId="7EA3B1FE" w14:textId="77777777" w:rsidTr="00D279F0">
        <w:trPr>
          <w:cantSplit/>
        </w:trPr>
        <w:tc>
          <w:tcPr>
            <w:tcW w:w="4220" w:type="dxa"/>
            <w:tcBorders>
              <w:top w:val="single" w:sz="4" w:space="0" w:color="000000"/>
              <w:left w:val="single" w:sz="4" w:space="0" w:color="000000"/>
              <w:bottom w:val="single" w:sz="4" w:space="0" w:color="000000"/>
              <w:right w:val="single" w:sz="4" w:space="0" w:color="000000"/>
            </w:tcBorders>
            <w:shd w:val="clear" w:color="auto" w:fill="FFFFFF"/>
          </w:tcPr>
          <w:p w14:paraId="6CFF2E8D" w14:textId="77777777" w:rsidR="00D167E3" w:rsidRPr="00950EA7" w:rsidRDefault="00D167E3" w:rsidP="00D96BA2">
            <w:pPr>
              <w:keepLines/>
              <w:widowControl w:val="0"/>
              <w:autoSpaceDE w:val="0"/>
              <w:autoSpaceDN w:val="0"/>
              <w:adjustRightInd w:val="0"/>
              <w:spacing w:after="0" w:line="240" w:lineRule="auto"/>
              <w:ind w:left="80" w:right="80"/>
              <w:rPr>
                <w:rFonts w:ascii="Times New Roman" w:hAnsi="Times New Roman" w:cs="Times New Roman"/>
                <w:sz w:val="24"/>
                <w:szCs w:val="24"/>
              </w:rPr>
            </w:pPr>
            <w:r w:rsidRPr="00950EA7">
              <w:rPr>
                <w:rFonts w:ascii="Times New Roman" w:hAnsi="Times New Roman" w:cs="Times New Roman"/>
                <w:sz w:val="24"/>
                <w:szCs w:val="24"/>
              </w:rPr>
              <w:t>University of Florida, Food and Resource Economics Department, Gainesville, FL</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14A9B6C2" w14:textId="77777777" w:rsidR="00D167E3" w:rsidRPr="00950EA7" w:rsidRDefault="00D167E3" w:rsidP="00D96BA2">
            <w:pPr>
              <w:keepLines/>
              <w:widowControl w:val="0"/>
              <w:autoSpaceDE w:val="0"/>
              <w:autoSpaceDN w:val="0"/>
              <w:adjustRightInd w:val="0"/>
              <w:spacing w:after="0" w:line="240" w:lineRule="auto"/>
              <w:ind w:left="80" w:right="80"/>
              <w:rPr>
                <w:rFonts w:ascii="Times New Roman" w:hAnsi="Times New Roman" w:cs="Times New Roman"/>
                <w:sz w:val="24"/>
                <w:szCs w:val="24"/>
              </w:rPr>
            </w:pPr>
            <w:r w:rsidRPr="00950EA7">
              <w:rPr>
                <w:rFonts w:ascii="Times New Roman" w:hAnsi="Times New Roman" w:cs="Times New Roman"/>
                <w:sz w:val="24"/>
                <w:szCs w:val="24"/>
              </w:rPr>
              <w:t>Assistant Professor (</w:t>
            </w:r>
            <w:r w:rsidRPr="00950EA7">
              <w:rPr>
                <w:rFonts w:ascii="Times New Roman" w:hAnsi="Times New Roman" w:cs="Times New Roman"/>
                <w:i/>
                <w:iCs/>
                <w:sz w:val="24"/>
                <w:szCs w:val="24"/>
              </w:rPr>
              <w:t>Tenure-accruing</w:t>
            </w:r>
            <w:r w:rsidRPr="00950EA7">
              <w:rPr>
                <w:rFonts w:ascii="Times New Roman" w:hAnsi="Times New Roman" w:cs="Times New Roman"/>
                <w:sz w:val="24"/>
                <w:szCs w:val="24"/>
              </w:rPr>
              <w:t>)</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Pr>
          <w:p w14:paraId="4DD4FABB" w14:textId="77777777" w:rsidR="00D167E3" w:rsidRPr="00950EA7" w:rsidRDefault="00D167E3" w:rsidP="00D55D36">
            <w:pPr>
              <w:keepLines/>
              <w:widowControl w:val="0"/>
              <w:autoSpaceDE w:val="0"/>
              <w:autoSpaceDN w:val="0"/>
              <w:adjustRightInd w:val="0"/>
              <w:spacing w:after="0" w:line="240" w:lineRule="auto"/>
              <w:ind w:left="80" w:right="80"/>
              <w:rPr>
                <w:rFonts w:ascii="Times New Roman" w:hAnsi="Times New Roman" w:cs="Times New Roman"/>
                <w:sz w:val="24"/>
                <w:szCs w:val="24"/>
              </w:rPr>
            </w:pPr>
            <w:r w:rsidRPr="00950EA7">
              <w:rPr>
                <w:rFonts w:ascii="Times New Roman" w:hAnsi="Times New Roman" w:cs="Times New Roman"/>
                <w:sz w:val="24"/>
                <w:szCs w:val="24"/>
              </w:rPr>
              <w:t>Aug 2022 - present</w:t>
            </w:r>
          </w:p>
        </w:tc>
      </w:tr>
      <w:tr w:rsidR="00D167E3" w:rsidRPr="00950EA7" w14:paraId="25FD5C6A" w14:textId="77777777" w:rsidTr="00D279F0">
        <w:trPr>
          <w:cantSplit/>
          <w:trHeight w:val="593"/>
        </w:trPr>
        <w:tc>
          <w:tcPr>
            <w:tcW w:w="4220" w:type="dxa"/>
            <w:tcBorders>
              <w:top w:val="single" w:sz="4" w:space="0" w:color="000000"/>
              <w:left w:val="single" w:sz="4" w:space="0" w:color="000000"/>
              <w:bottom w:val="single" w:sz="4" w:space="0" w:color="000000"/>
              <w:right w:val="single" w:sz="4" w:space="0" w:color="000000"/>
            </w:tcBorders>
            <w:shd w:val="clear" w:color="auto" w:fill="FFFFFF"/>
          </w:tcPr>
          <w:p w14:paraId="68F06A36" w14:textId="77777777" w:rsidR="00D167E3" w:rsidRPr="00950EA7" w:rsidRDefault="00D167E3" w:rsidP="00D96BA2">
            <w:pPr>
              <w:keepLines/>
              <w:widowControl w:val="0"/>
              <w:autoSpaceDE w:val="0"/>
              <w:autoSpaceDN w:val="0"/>
              <w:adjustRightInd w:val="0"/>
              <w:spacing w:after="0" w:line="240" w:lineRule="auto"/>
              <w:ind w:left="80"/>
              <w:rPr>
                <w:rFonts w:ascii="Times New Roman" w:hAnsi="Times New Roman" w:cs="Times New Roman"/>
                <w:color w:val="000000"/>
                <w:sz w:val="24"/>
                <w:szCs w:val="24"/>
              </w:rPr>
            </w:pPr>
            <w:r w:rsidRPr="00950EA7">
              <w:rPr>
                <w:rFonts w:ascii="Times New Roman" w:hAnsi="Times New Roman" w:cs="Times New Roman"/>
                <w:color w:val="000000"/>
                <w:sz w:val="24"/>
                <w:szCs w:val="24"/>
              </w:rPr>
              <w:t>Brandeis University, Department of Economics, Waltham MA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6A278D14" w14:textId="77777777" w:rsidR="00D167E3" w:rsidRPr="00950EA7" w:rsidRDefault="00D167E3" w:rsidP="00D96BA2">
            <w:pPr>
              <w:keepLines/>
              <w:widowControl w:val="0"/>
              <w:autoSpaceDE w:val="0"/>
              <w:autoSpaceDN w:val="0"/>
              <w:adjustRightInd w:val="0"/>
              <w:spacing w:after="0" w:line="240" w:lineRule="auto"/>
              <w:ind w:left="360" w:hanging="270"/>
              <w:rPr>
                <w:rFonts w:ascii="Times New Roman" w:hAnsi="Times New Roman" w:cs="Times New Roman"/>
                <w:sz w:val="24"/>
                <w:szCs w:val="24"/>
              </w:rPr>
            </w:pPr>
            <w:r w:rsidRPr="00950EA7">
              <w:rPr>
                <w:rFonts w:ascii="Times New Roman" w:hAnsi="Times New Roman" w:cs="Times New Roman"/>
                <w:sz w:val="24"/>
                <w:szCs w:val="24"/>
              </w:rPr>
              <w:t>Lecturer</w:t>
            </w:r>
          </w:p>
          <w:p w14:paraId="0A5C34F3" w14:textId="77777777" w:rsidR="00D167E3" w:rsidRPr="00950EA7" w:rsidRDefault="00D167E3" w:rsidP="00D96BA2">
            <w:pPr>
              <w:keepLines/>
              <w:widowControl w:val="0"/>
              <w:autoSpaceDE w:val="0"/>
              <w:autoSpaceDN w:val="0"/>
              <w:adjustRightInd w:val="0"/>
              <w:spacing w:after="0" w:line="240" w:lineRule="auto"/>
              <w:rPr>
                <w:rFonts w:ascii="Times New Roman" w:hAnsi="Times New Roman" w:cs="Times New Roman"/>
                <w:i/>
                <w:iCs/>
                <w:color w:val="000000"/>
                <w:sz w:val="24"/>
                <w:szCs w:val="24"/>
              </w:rPr>
            </w:pPr>
            <w:r w:rsidRPr="00950EA7">
              <w:rPr>
                <w:rFonts w:ascii="Times New Roman" w:hAnsi="Times New Roman" w:cs="Times New Roman"/>
                <w:color w:val="000000"/>
                <w:sz w:val="24"/>
                <w:szCs w:val="24"/>
              </w:rPr>
              <w:t xml:space="preserve"> </w:t>
            </w:r>
            <w:r w:rsidRPr="00950EA7">
              <w:rPr>
                <w:rFonts w:ascii="Times New Roman" w:hAnsi="Times New Roman" w:cs="Times New Roman"/>
                <w:sz w:val="24"/>
                <w:szCs w:val="24"/>
              </w:rPr>
              <w:t>(</w:t>
            </w:r>
            <w:r w:rsidRPr="00950EA7">
              <w:rPr>
                <w:rFonts w:ascii="Times New Roman" w:hAnsi="Times New Roman" w:cs="Times New Roman"/>
                <w:i/>
                <w:iCs/>
                <w:sz w:val="24"/>
                <w:szCs w:val="24"/>
              </w:rPr>
              <w:t>Non-Tenure-accruing</w:t>
            </w:r>
            <w:r w:rsidRPr="00950EA7">
              <w:rPr>
                <w:rFonts w:ascii="Times New Roman" w:hAnsi="Times New Roman" w:cs="Times New Roman"/>
                <w:sz w:val="24"/>
                <w:szCs w:val="24"/>
              </w:rPr>
              <w:t>)</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Pr>
          <w:p w14:paraId="0E680B59" w14:textId="77777777" w:rsidR="00D167E3" w:rsidRPr="00950EA7" w:rsidRDefault="00D167E3" w:rsidP="00D55D36">
            <w:pPr>
              <w:keepLines/>
              <w:widowControl w:val="0"/>
              <w:autoSpaceDE w:val="0"/>
              <w:autoSpaceDN w:val="0"/>
              <w:adjustRightInd w:val="0"/>
              <w:spacing w:after="0" w:line="240" w:lineRule="auto"/>
              <w:ind w:left="80"/>
              <w:rPr>
                <w:rFonts w:ascii="Times New Roman" w:hAnsi="Times New Roman" w:cs="Times New Roman"/>
                <w:color w:val="000000"/>
                <w:sz w:val="24"/>
                <w:szCs w:val="24"/>
              </w:rPr>
            </w:pPr>
            <w:r w:rsidRPr="00950EA7">
              <w:rPr>
                <w:rFonts w:ascii="Times New Roman" w:hAnsi="Times New Roman" w:cs="Times New Roman"/>
                <w:color w:val="000000"/>
                <w:sz w:val="24"/>
                <w:szCs w:val="24"/>
              </w:rPr>
              <w:t>Jul 2021 – Jun 2022</w:t>
            </w:r>
          </w:p>
          <w:p w14:paraId="48880A3B" w14:textId="77777777" w:rsidR="00D167E3" w:rsidRPr="00950EA7" w:rsidRDefault="00D167E3" w:rsidP="00D55D36">
            <w:pPr>
              <w:keepLines/>
              <w:widowControl w:val="0"/>
              <w:autoSpaceDE w:val="0"/>
              <w:autoSpaceDN w:val="0"/>
              <w:adjustRightInd w:val="0"/>
              <w:spacing w:after="0" w:line="240" w:lineRule="auto"/>
              <w:ind w:left="80"/>
              <w:rPr>
                <w:rFonts w:ascii="Times New Roman" w:hAnsi="Times New Roman" w:cs="Times New Roman"/>
                <w:color w:val="000000"/>
                <w:sz w:val="24"/>
                <w:szCs w:val="24"/>
              </w:rPr>
            </w:pPr>
          </w:p>
        </w:tc>
      </w:tr>
      <w:tr w:rsidR="00D167E3" w:rsidRPr="00950EA7" w14:paraId="687D7CCB" w14:textId="77777777" w:rsidTr="00D279F0">
        <w:trPr>
          <w:cantSplit/>
        </w:trPr>
        <w:tc>
          <w:tcPr>
            <w:tcW w:w="4220" w:type="dxa"/>
            <w:tcBorders>
              <w:top w:val="single" w:sz="4" w:space="0" w:color="000000"/>
              <w:left w:val="single" w:sz="4" w:space="0" w:color="000000"/>
              <w:bottom w:val="single" w:sz="4" w:space="0" w:color="000000"/>
              <w:right w:val="single" w:sz="4" w:space="0" w:color="000000"/>
            </w:tcBorders>
            <w:shd w:val="clear" w:color="auto" w:fill="FFFFFF"/>
          </w:tcPr>
          <w:p w14:paraId="03CF2654" w14:textId="77777777" w:rsidR="00D167E3" w:rsidRPr="00950EA7" w:rsidRDefault="00D167E3" w:rsidP="00D96BA2">
            <w:pPr>
              <w:keepLines/>
              <w:widowControl w:val="0"/>
              <w:autoSpaceDE w:val="0"/>
              <w:autoSpaceDN w:val="0"/>
              <w:adjustRightInd w:val="0"/>
              <w:spacing w:after="0" w:line="240" w:lineRule="auto"/>
              <w:ind w:left="80"/>
              <w:rPr>
                <w:rFonts w:ascii="Times New Roman" w:hAnsi="Times New Roman" w:cs="Times New Roman"/>
                <w:color w:val="000000"/>
                <w:sz w:val="24"/>
                <w:szCs w:val="24"/>
              </w:rPr>
            </w:pPr>
            <w:r w:rsidRPr="00950EA7">
              <w:rPr>
                <w:rFonts w:ascii="Times New Roman" w:hAnsi="Times New Roman" w:cs="Times New Roman"/>
                <w:color w:val="000000"/>
                <w:sz w:val="24"/>
                <w:szCs w:val="24"/>
              </w:rPr>
              <w:t>Brandeis University, Department of Economics and Environmental Studies Program, Waltham MA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3CFE137F" w14:textId="77777777" w:rsidR="00D167E3" w:rsidRPr="00950EA7" w:rsidRDefault="00D167E3" w:rsidP="00D96BA2">
            <w:pPr>
              <w:keepLines/>
              <w:widowControl w:val="0"/>
              <w:autoSpaceDE w:val="0"/>
              <w:autoSpaceDN w:val="0"/>
              <w:adjustRightInd w:val="0"/>
              <w:spacing w:after="0" w:line="240" w:lineRule="auto"/>
              <w:ind w:left="360" w:hanging="270"/>
              <w:rPr>
                <w:rFonts w:ascii="Times New Roman" w:hAnsi="Times New Roman" w:cs="Times New Roman"/>
                <w:sz w:val="24"/>
                <w:szCs w:val="24"/>
              </w:rPr>
            </w:pPr>
            <w:r w:rsidRPr="00950EA7">
              <w:rPr>
                <w:rFonts w:ascii="Times New Roman" w:hAnsi="Times New Roman" w:cs="Times New Roman"/>
                <w:sz w:val="24"/>
                <w:szCs w:val="24"/>
              </w:rPr>
              <w:t>Florence Levy Kay Fellow</w:t>
            </w:r>
          </w:p>
          <w:p w14:paraId="7A3EC4B4" w14:textId="77777777" w:rsidR="00D167E3" w:rsidRPr="00950EA7" w:rsidRDefault="00D167E3" w:rsidP="00D96BA2">
            <w:pPr>
              <w:keepLines/>
              <w:widowControl w:val="0"/>
              <w:autoSpaceDE w:val="0"/>
              <w:autoSpaceDN w:val="0"/>
              <w:adjustRightInd w:val="0"/>
              <w:spacing w:after="0" w:line="240" w:lineRule="auto"/>
              <w:ind w:left="360" w:hanging="270"/>
              <w:rPr>
                <w:rFonts w:ascii="Times New Roman" w:hAnsi="Times New Roman" w:cs="Times New Roman"/>
                <w:sz w:val="24"/>
                <w:szCs w:val="24"/>
              </w:rPr>
            </w:pPr>
            <w:r w:rsidRPr="00950EA7">
              <w:rPr>
                <w:rFonts w:ascii="Times New Roman" w:hAnsi="Times New Roman" w:cs="Times New Roman"/>
                <w:sz w:val="24"/>
                <w:szCs w:val="24"/>
              </w:rPr>
              <w:t>in Environmental</w:t>
            </w:r>
          </w:p>
          <w:p w14:paraId="550D17DD" w14:textId="77777777" w:rsidR="00D167E3" w:rsidRPr="00950EA7" w:rsidRDefault="00D167E3" w:rsidP="00D96BA2">
            <w:pPr>
              <w:keepLines/>
              <w:widowControl w:val="0"/>
              <w:autoSpaceDE w:val="0"/>
              <w:autoSpaceDN w:val="0"/>
              <w:adjustRightInd w:val="0"/>
              <w:spacing w:after="0" w:line="240" w:lineRule="auto"/>
              <w:ind w:left="360" w:hanging="270"/>
              <w:rPr>
                <w:rFonts w:ascii="Times New Roman" w:hAnsi="Times New Roman" w:cs="Times New Roman"/>
                <w:sz w:val="24"/>
                <w:szCs w:val="24"/>
              </w:rPr>
            </w:pPr>
            <w:r w:rsidRPr="00950EA7">
              <w:rPr>
                <w:rFonts w:ascii="Times New Roman" w:hAnsi="Times New Roman" w:cs="Times New Roman"/>
                <w:sz w:val="24"/>
                <w:szCs w:val="24"/>
              </w:rPr>
              <w:t>Economics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Pr>
          <w:p w14:paraId="72595778" w14:textId="77777777" w:rsidR="00D167E3" w:rsidRPr="00950EA7" w:rsidRDefault="00D167E3" w:rsidP="00D55D36">
            <w:pPr>
              <w:keepLines/>
              <w:widowControl w:val="0"/>
              <w:autoSpaceDE w:val="0"/>
              <w:autoSpaceDN w:val="0"/>
              <w:adjustRightInd w:val="0"/>
              <w:spacing w:after="0" w:line="240" w:lineRule="auto"/>
              <w:ind w:left="80"/>
              <w:rPr>
                <w:rFonts w:ascii="Times New Roman" w:hAnsi="Times New Roman" w:cs="Times New Roman"/>
                <w:color w:val="000000"/>
                <w:sz w:val="24"/>
                <w:szCs w:val="24"/>
              </w:rPr>
            </w:pPr>
            <w:r w:rsidRPr="00950EA7">
              <w:rPr>
                <w:rFonts w:ascii="Times New Roman" w:hAnsi="Times New Roman" w:cs="Times New Roman"/>
                <w:color w:val="000000"/>
                <w:sz w:val="24"/>
                <w:szCs w:val="24"/>
              </w:rPr>
              <w:t>Aug 2019 – Jun 2021</w:t>
            </w:r>
          </w:p>
        </w:tc>
      </w:tr>
      <w:tr w:rsidR="00D167E3" w:rsidRPr="00950EA7" w14:paraId="7C69AF53" w14:textId="77777777" w:rsidTr="00D279F0">
        <w:trPr>
          <w:cantSplit/>
          <w:trHeight w:val="278"/>
        </w:trPr>
        <w:tc>
          <w:tcPr>
            <w:tcW w:w="4220" w:type="dxa"/>
            <w:tcBorders>
              <w:top w:val="single" w:sz="4" w:space="0" w:color="000000"/>
              <w:left w:val="single" w:sz="4" w:space="0" w:color="000000"/>
              <w:bottom w:val="single" w:sz="4" w:space="0" w:color="000000"/>
              <w:right w:val="single" w:sz="4" w:space="0" w:color="000000"/>
            </w:tcBorders>
            <w:shd w:val="clear" w:color="auto" w:fill="FFFFFF"/>
          </w:tcPr>
          <w:p w14:paraId="31296EA9" w14:textId="77777777" w:rsidR="00D167E3" w:rsidRPr="00950EA7" w:rsidRDefault="00D167E3" w:rsidP="00D96BA2">
            <w:pPr>
              <w:keepLines/>
              <w:widowControl w:val="0"/>
              <w:autoSpaceDE w:val="0"/>
              <w:autoSpaceDN w:val="0"/>
              <w:adjustRightInd w:val="0"/>
              <w:spacing w:after="0" w:line="240" w:lineRule="auto"/>
              <w:ind w:left="80"/>
              <w:rPr>
                <w:rFonts w:ascii="Times New Roman" w:hAnsi="Times New Roman" w:cs="Times New Roman"/>
                <w:color w:val="000000"/>
                <w:sz w:val="24"/>
                <w:szCs w:val="24"/>
              </w:rPr>
            </w:pPr>
            <w:r w:rsidRPr="00950EA7">
              <w:rPr>
                <w:rFonts w:ascii="Times New Roman" w:hAnsi="Times New Roman" w:cs="Times New Roman"/>
                <w:color w:val="000000"/>
                <w:sz w:val="24"/>
                <w:szCs w:val="24"/>
              </w:rPr>
              <w:t>Virginia Tech, Department of Forest Resources and Environmental Conservation, Blacksburg 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1D8706FD" w14:textId="77777777" w:rsidR="00D167E3" w:rsidRPr="00950EA7" w:rsidRDefault="00D167E3" w:rsidP="00D96BA2">
            <w:pPr>
              <w:keepLines/>
              <w:widowControl w:val="0"/>
              <w:autoSpaceDE w:val="0"/>
              <w:autoSpaceDN w:val="0"/>
              <w:adjustRightInd w:val="0"/>
              <w:spacing w:after="0" w:line="240" w:lineRule="auto"/>
              <w:ind w:left="360" w:hanging="270"/>
              <w:rPr>
                <w:rFonts w:ascii="Times New Roman" w:hAnsi="Times New Roman" w:cs="Times New Roman"/>
                <w:sz w:val="24"/>
                <w:szCs w:val="24"/>
              </w:rPr>
            </w:pPr>
            <w:r w:rsidRPr="00950EA7">
              <w:rPr>
                <w:rFonts w:ascii="Times New Roman" w:hAnsi="Times New Roman" w:cs="Times New Roman"/>
                <w:sz w:val="24"/>
                <w:szCs w:val="24"/>
              </w:rPr>
              <w:t>Postdoctoral Research</w:t>
            </w:r>
          </w:p>
          <w:p w14:paraId="6023D739" w14:textId="77777777" w:rsidR="00D167E3" w:rsidRPr="00950EA7" w:rsidRDefault="00D167E3" w:rsidP="00D96BA2">
            <w:pPr>
              <w:keepLines/>
              <w:widowControl w:val="0"/>
              <w:autoSpaceDE w:val="0"/>
              <w:autoSpaceDN w:val="0"/>
              <w:adjustRightInd w:val="0"/>
              <w:spacing w:after="0" w:line="240" w:lineRule="auto"/>
              <w:ind w:left="360" w:hanging="270"/>
              <w:rPr>
                <w:rFonts w:ascii="Times New Roman" w:hAnsi="Times New Roman" w:cs="Times New Roman"/>
                <w:sz w:val="24"/>
                <w:szCs w:val="24"/>
              </w:rPr>
            </w:pPr>
            <w:r w:rsidRPr="00950EA7">
              <w:rPr>
                <w:rFonts w:ascii="Times New Roman" w:hAnsi="Times New Roman" w:cs="Times New Roman"/>
                <w:sz w:val="24"/>
                <w:szCs w:val="24"/>
              </w:rPr>
              <w:t>Associate</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Pr>
          <w:p w14:paraId="5A049234" w14:textId="30C76D7A" w:rsidR="00D167E3" w:rsidRPr="00950EA7" w:rsidRDefault="00D167E3" w:rsidP="00D55D36">
            <w:pPr>
              <w:keepLines/>
              <w:widowControl w:val="0"/>
              <w:autoSpaceDE w:val="0"/>
              <w:autoSpaceDN w:val="0"/>
              <w:adjustRightInd w:val="0"/>
              <w:spacing w:after="0" w:line="240" w:lineRule="auto"/>
              <w:ind w:left="720" w:hanging="640"/>
              <w:rPr>
                <w:rFonts w:ascii="Times New Roman" w:hAnsi="Times New Roman" w:cs="Times New Roman"/>
                <w:color w:val="000000"/>
                <w:sz w:val="24"/>
                <w:szCs w:val="24"/>
              </w:rPr>
            </w:pPr>
            <w:r w:rsidRPr="00950EA7">
              <w:rPr>
                <w:rFonts w:ascii="Times New Roman" w:hAnsi="Times New Roman" w:cs="Times New Roman"/>
                <w:color w:val="000000"/>
                <w:sz w:val="24"/>
                <w:szCs w:val="24"/>
              </w:rPr>
              <w:t>Sep 2018 – Jun</w:t>
            </w:r>
            <w:r w:rsidR="00D55D36" w:rsidRPr="00950EA7">
              <w:rPr>
                <w:rFonts w:ascii="Times New Roman" w:hAnsi="Times New Roman" w:cs="Times New Roman"/>
                <w:color w:val="000000"/>
                <w:sz w:val="24"/>
                <w:szCs w:val="24"/>
              </w:rPr>
              <w:t xml:space="preserve"> </w:t>
            </w:r>
            <w:r w:rsidRPr="00950EA7">
              <w:rPr>
                <w:rFonts w:ascii="Times New Roman" w:hAnsi="Times New Roman" w:cs="Times New Roman"/>
                <w:color w:val="000000"/>
                <w:sz w:val="24"/>
                <w:szCs w:val="24"/>
              </w:rPr>
              <w:t>2019</w:t>
            </w:r>
          </w:p>
        </w:tc>
      </w:tr>
    </w:tbl>
    <w:p w14:paraId="42CCDD87" w14:textId="77777777" w:rsidR="00D05A8E" w:rsidRPr="00950EA7" w:rsidRDefault="00D05A8E" w:rsidP="00D05A8E">
      <w:pPr>
        <w:widowControl w:val="0"/>
        <w:autoSpaceDE w:val="0"/>
        <w:autoSpaceDN w:val="0"/>
        <w:adjustRightInd w:val="0"/>
        <w:spacing w:after="0" w:line="240" w:lineRule="auto"/>
        <w:ind w:left="264" w:right="206"/>
        <w:rPr>
          <w:rFonts w:ascii="Times New Roman" w:hAnsi="Times New Roman" w:cs="Times New Roman"/>
          <w:color w:val="000000"/>
          <w:kern w:val="0"/>
          <w:sz w:val="24"/>
          <w:szCs w:val="24"/>
        </w:rPr>
      </w:pPr>
    </w:p>
    <w:p w14:paraId="485B59D6" w14:textId="77777777" w:rsidR="00D05A8E" w:rsidRPr="00950EA7" w:rsidRDefault="00D05A8E" w:rsidP="00255087">
      <w:pPr>
        <w:widowControl w:val="0"/>
        <w:tabs>
          <w:tab w:val="left" w:pos="378"/>
        </w:tabs>
        <w:autoSpaceDE w:val="0"/>
        <w:autoSpaceDN w:val="0"/>
        <w:adjustRightInd w:val="0"/>
        <w:spacing w:after="0" w:line="240" w:lineRule="auto"/>
        <w:ind w:left="270" w:right="365" w:hanging="270"/>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 xml:space="preserve">7. YEAR TENURE/PERMANENT STATUS WAS AWARDED BY UNIVERSITY OF FLORIDA  </w:t>
      </w:r>
    </w:p>
    <w:p w14:paraId="687BB623" w14:textId="77777777" w:rsidR="00D05A8E" w:rsidRPr="00950EA7" w:rsidRDefault="00D05A8E" w:rsidP="005378D4">
      <w:pPr>
        <w:widowControl w:val="0"/>
        <w:autoSpaceDE w:val="0"/>
        <w:autoSpaceDN w:val="0"/>
        <w:adjustRightInd w:val="0"/>
        <w:spacing w:after="0" w:line="240" w:lineRule="auto"/>
        <w:ind w:right="120"/>
        <w:rPr>
          <w:rFonts w:ascii="Times New Roman" w:hAnsi="Times New Roman" w:cs="Times New Roman"/>
          <w:color w:val="000000"/>
          <w:kern w:val="0"/>
          <w:sz w:val="24"/>
          <w:szCs w:val="24"/>
        </w:rPr>
      </w:pPr>
    </w:p>
    <w:p w14:paraId="645C9B40" w14:textId="5D9661A3" w:rsidR="00D05A8E" w:rsidRPr="00950EA7" w:rsidRDefault="00D05A8E" w:rsidP="00255087">
      <w:pPr>
        <w:widowControl w:val="0"/>
        <w:tabs>
          <w:tab w:val="left" w:pos="468"/>
        </w:tabs>
        <w:autoSpaceDE w:val="0"/>
        <w:autoSpaceDN w:val="0"/>
        <w:adjustRightInd w:val="0"/>
        <w:spacing w:after="0" w:line="240" w:lineRule="auto"/>
        <w:ind w:left="360" w:right="365" w:hanging="360"/>
        <w:rPr>
          <w:rFonts w:ascii="Times New Roman" w:hAnsi="Times New Roman" w:cs="Times New Roman"/>
          <w:b/>
          <w:bCs/>
          <w:color w:val="76923C"/>
          <w:kern w:val="0"/>
          <w:sz w:val="24"/>
          <w:szCs w:val="24"/>
        </w:rPr>
      </w:pPr>
      <w:r w:rsidRPr="00950EA7">
        <w:rPr>
          <w:rFonts w:ascii="Times New Roman" w:hAnsi="Times New Roman" w:cs="Times New Roman"/>
          <w:b/>
          <w:bCs/>
          <w:color w:val="000000"/>
          <w:kern w:val="0"/>
          <w:sz w:val="24"/>
          <w:szCs w:val="24"/>
        </w:rPr>
        <w:t>8. TENURE AND PROMOTION CRITERIA</w:t>
      </w:r>
      <w:r w:rsidRPr="00950EA7">
        <w:rPr>
          <w:rFonts w:ascii="Times New Roman" w:hAnsi="Times New Roman" w:cs="Times New Roman"/>
          <w:b/>
          <w:bCs/>
          <w:color w:val="76923C"/>
          <w:kern w:val="0"/>
          <w:sz w:val="24"/>
          <w:szCs w:val="24"/>
        </w:rPr>
        <w:t xml:space="preserve">  </w:t>
      </w:r>
    </w:p>
    <w:p w14:paraId="4FBCDC56"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7DA782EF" w14:textId="099BEF83" w:rsidR="0086052C" w:rsidRPr="00950EA7" w:rsidRDefault="00D05A8E" w:rsidP="00255087">
      <w:pPr>
        <w:widowControl w:val="0"/>
        <w:tabs>
          <w:tab w:val="left" w:pos="468"/>
        </w:tabs>
        <w:autoSpaceDE w:val="0"/>
        <w:autoSpaceDN w:val="0"/>
        <w:adjustRightInd w:val="0"/>
        <w:spacing w:after="0" w:line="240" w:lineRule="auto"/>
        <w:ind w:left="360" w:right="365" w:hanging="360"/>
        <w:rPr>
          <w:rFonts w:ascii="Times New Roman" w:hAnsi="Times New Roman" w:cs="Times New Roman"/>
          <w:color w:val="993300"/>
          <w:kern w:val="0"/>
          <w:sz w:val="24"/>
          <w:szCs w:val="24"/>
        </w:rPr>
      </w:pPr>
      <w:r w:rsidRPr="00950EA7">
        <w:rPr>
          <w:rFonts w:ascii="Times New Roman" w:hAnsi="Times New Roman" w:cs="Times New Roman"/>
          <w:b/>
          <w:bCs/>
          <w:color w:val="000000"/>
          <w:kern w:val="0"/>
          <w:sz w:val="24"/>
          <w:szCs w:val="24"/>
        </w:rPr>
        <w:t xml:space="preserve">9. TEACHING, ADVISING, AND INSTRUCTIONAL ACCOMPLISHMENTS </w:t>
      </w:r>
      <w:r w:rsidRPr="00950EA7">
        <w:rPr>
          <w:rFonts w:ascii="Times New Roman" w:hAnsi="Times New Roman" w:cs="Times New Roman"/>
          <w:color w:val="993300"/>
          <w:kern w:val="0"/>
          <w:sz w:val="24"/>
          <w:szCs w:val="24"/>
        </w:rPr>
        <w:t xml:space="preserve"> </w:t>
      </w:r>
    </w:p>
    <w:p w14:paraId="0BC7C34C" w14:textId="77777777" w:rsidR="0086052C" w:rsidRPr="00950EA7" w:rsidRDefault="0086052C" w:rsidP="00D05A8E">
      <w:pPr>
        <w:widowControl w:val="0"/>
        <w:tabs>
          <w:tab w:val="left" w:pos="468"/>
        </w:tabs>
        <w:autoSpaceDE w:val="0"/>
        <w:autoSpaceDN w:val="0"/>
        <w:adjustRightInd w:val="0"/>
        <w:spacing w:after="0" w:line="240" w:lineRule="auto"/>
        <w:ind w:left="120" w:right="365" w:hanging="360"/>
        <w:rPr>
          <w:rFonts w:ascii="Times New Roman" w:hAnsi="Times New Roman" w:cs="Times New Roman"/>
          <w:color w:val="993300"/>
          <w:kern w:val="0"/>
          <w:sz w:val="24"/>
          <w:szCs w:val="24"/>
        </w:rPr>
      </w:pPr>
    </w:p>
    <w:p w14:paraId="1A213CE7" w14:textId="77777777" w:rsidR="0038387F" w:rsidRPr="00950EA7" w:rsidRDefault="00891FE2" w:rsidP="00255087">
      <w:pPr>
        <w:widowControl w:val="0"/>
        <w:tabs>
          <w:tab w:val="left" w:pos="468"/>
        </w:tabs>
        <w:autoSpaceDE w:val="0"/>
        <w:autoSpaceDN w:val="0"/>
        <w:adjustRightInd w:val="0"/>
        <w:spacing w:after="0" w:line="240" w:lineRule="auto"/>
        <w:ind w:right="360"/>
        <w:rPr>
          <w:rStyle w:val="fontstyle01"/>
          <w:rFonts w:ascii="Times New Roman" w:hAnsi="Times New Roman" w:cs="Times New Roman"/>
        </w:rPr>
      </w:pPr>
      <w:r w:rsidRPr="00950EA7">
        <w:rPr>
          <w:rStyle w:val="fontstyle01"/>
          <w:rFonts w:ascii="Times New Roman" w:hAnsi="Times New Roman" w:cs="Times New Roman"/>
        </w:rPr>
        <w:t xml:space="preserve">I contribute to both graduate and undergraduate education. </w:t>
      </w:r>
      <w:r w:rsidR="00BB549F" w:rsidRPr="00950EA7">
        <w:rPr>
          <w:rStyle w:val="fontstyle01"/>
          <w:rFonts w:ascii="Times New Roman" w:hAnsi="Times New Roman" w:cs="Times New Roman"/>
        </w:rPr>
        <w:t xml:space="preserve">At the undergraduate level, </w:t>
      </w:r>
      <w:r w:rsidR="0086052C" w:rsidRPr="00950EA7">
        <w:rPr>
          <w:rStyle w:val="fontstyle01"/>
          <w:rFonts w:ascii="Times New Roman" w:hAnsi="Times New Roman" w:cs="Times New Roman"/>
        </w:rPr>
        <w:t xml:space="preserve">I teach </w:t>
      </w:r>
      <w:r w:rsidR="00472C6B" w:rsidRPr="00950EA7">
        <w:rPr>
          <w:rStyle w:val="fontstyle01"/>
          <w:rFonts w:ascii="Times New Roman" w:hAnsi="Times New Roman" w:cs="Times New Roman"/>
        </w:rPr>
        <w:t>a gateway course</w:t>
      </w:r>
      <w:r w:rsidR="00FF5FC9" w:rsidRPr="00950EA7">
        <w:rPr>
          <w:rStyle w:val="fontstyle01"/>
          <w:rFonts w:ascii="Times New Roman" w:hAnsi="Times New Roman" w:cs="Times New Roman"/>
        </w:rPr>
        <w:t xml:space="preserve"> (4 credits)</w:t>
      </w:r>
      <w:r w:rsidR="00472C6B" w:rsidRPr="00950EA7">
        <w:rPr>
          <w:rStyle w:val="fontstyle01"/>
          <w:rFonts w:ascii="Times New Roman" w:hAnsi="Times New Roman" w:cs="Times New Roman"/>
        </w:rPr>
        <w:t xml:space="preserve"> for the Food and Resource Economics majors, </w:t>
      </w:r>
      <w:r w:rsidR="00FB2FD8" w:rsidRPr="00950EA7">
        <w:rPr>
          <w:rStyle w:val="fontstyle01"/>
          <w:rFonts w:ascii="Times New Roman" w:hAnsi="Times New Roman" w:cs="Times New Roman"/>
          <w:i/>
          <w:iCs/>
        </w:rPr>
        <w:t>Principles of Food and Resource Economics</w:t>
      </w:r>
      <w:r w:rsidR="00FF5FC9" w:rsidRPr="00950EA7">
        <w:rPr>
          <w:rStyle w:val="fontstyle01"/>
          <w:rFonts w:ascii="Times New Roman" w:hAnsi="Times New Roman" w:cs="Times New Roman"/>
        </w:rPr>
        <w:t xml:space="preserve"> [AEB 3103].</w:t>
      </w:r>
      <w:r w:rsidR="006D27F1" w:rsidRPr="00950EA7">
        <w:rPr>
          <w:rStyle w:val="fontstyle01"/>
          <w:rFonts w:ascii="Times New Roman" w:hAnsi="Times New Roman" w:cs="Times New Roman"/>
        </w:rPr>
        <w:t xml:space="preserve"> </w:t>
      </w:r>
      <w:r w:rsidR="00FF5FC9" w:rsidRPr="00950EA7">
        <w:rPr>
          <w:rStyle w:val="fontstyle01"/>
          <w:rFonts w:ascii="Times New Roman" w:hAnsi="Times New Roman" w:cs="Times New Roman"/>
        </w:rPr>
        <w:t xml:space="preserve">AEB 3103 is a required course for first-year FRE majors, aiming to </w:t>
      </w:r>
      <w:r w:rsidR="006D27F1" w:rsidRPr="00950EA7">
        <w:rPr>
          <w:rStyle w:val="fontstyle01"/>
          <w:rFonts w:ascii="Times New Roman" w:hAnsi="Times New Roman" w:cs="Times New Roman"/>
        </w:rPr>
        <w:t>introduc</w:t>
      </w:r>
      <w:r w:rsidR="00FF5FC9" w:rsidRPr="00950EA7">
        <w:rPr>
          <w:rStyle w:val="fontstyle01"/>
          <w:rFonts w:ascii="Times New Roman" w:hAnsi="Times New Roman" w:cs="Times New Roman"/>
        </w:rPr>
        <w:t>e</w:t>
      </w:r>
      <w:r w:rsidR="006D27F1" w:rsidRPr="00950EA7">
        <w:rPr>
          <w:rStyle w:val="fontstyle01"/>
          <w:rFonts w:ascii="Times New Roman" w:hAnsi="Times New Roman" w:cs="Times New Roman"/>
        </w:rPr>
        <w:t xml:space="preserve"> students to the </w:t>
      </w:r>
      <w:r w:rsidR="003656AC" w:rsidRPr="00950EA7">
        <w:rPr>
          <w:rStyle w:val="fontstyle01"/>
          <w:rFonts w:ascii="Times New Roman" w:hAnsi="Times New Roman" w:cs="Times New Roman"/>
        </w:rPr>
        <w:t xml:space="preserve">foundational tools and concepts used in the </w:t>
      </w:r>
      <w:r w:rsidR="006D27F1" w:rsidRPr="00950EA7">
        <w:rPr>
          <w:rStyle w:val="fontstyle01"/>
          <w:rFonts w:ascii="Times New Roman" w:hAnsi="Times New Roman" w:cs="Times New Roman"/>
        </w:rPr>
        <w:t>discipline of economics.</w:t>
      </w:r>
      <w:r w:rsidR="003656AC" w:rsidRPr="00950EA7">
        <w:rPr>
          <w:rStyle w:val="fontstyle01"/>
          <w:rFonts w:ascii="Times New Roman" w:hAnsi="Times New Roman" w:cs="Times New Roman"/>
        </w:rPr>
        <w:t xml:space="preserve"> </w:t>
      </w:r>
      <w:r w:rsidR="006D27F1" w:rsidRPr="00950EA7">
        <w:rPr>
          <w:rStyle w:val="fontstyle01"/>
          <w:rFonts w:ascii="Times New Roman" w:hAnsi="Times New Roman" w:cs="Times New Roman"/>
        </w:rPr>
        <w:t>I also teach a</w:t>
      </w:r>
      <w:r w:rsidR="00AF6A38" w:rsidRPr="00950EA7">
        <w:rPr>
          <w:rStyle w:val="fontstyle01"/>
          <w:rFonts w:ascii="Times New Roman" w:hAnsi="Times New Roman" w:cs="Times New Roman"/>
        </w:rPr>
        <w:t>n</w:t>
      </w:r>
      <w:r w:rsidR="006D27F1" w:rsidRPr="00950EA7">
        <w:rPr>
          <w:rStyle w:val="fontstyle01"/>
          <w:rFonts w:ascii="Times New Roman" w:hAnsi="Times New Roman" w:cs="Times New Roman"/>
        </w:rPr>
        <w:t xml:space="preserve"> online course</w:t>
      </w:r>
      <w:r w:rsidR="00AF6A38" w:rsidRPr="00950EA7">
        <w:rPr>
          <w:rStyle w:val="fontstyle01"/>
          <w:rFonts w:ascii="Times New Roman" w:hAnsi="Times New Roman" w:cs="Times New Roman"/>
        </w:rPr>
        <w:t xml:space="preserve"> (3 credits)</w:t>
      </w:r>
      <w:r w:rsidR="004C072B" w:rsidRPr="00950EA7">
        <w:rPr>
          <w:rStyle w:val="fontstyle01"/>
          <w:rFonts w:ascii="Times New Roman" w:hAnsi="Times New Roman" w:cs="Times New Roman"/>
        </w:rPr>
        <w:t xml:space="preserve">, </w:t>
      </w:r>
      <w:r w:rsidR="004C072B" w:rsidRPr="00950EA7">
        <w:rPr>
          <w:rStyle w:val="fontstyle01"/>
          <w:rFonts w:ascii="Times New Roman" w:hAnsi="Times New Roman" w:cs="Times New Roman"/>
          <w:i/>
          <w:iCs/>
        </w:rPr>
        <w:t>Introduction to Natural Resource and Environmental Economics</w:t>
      </w:r>
      <w:r w:rsidR="00AF6A38" w:rsidRPr="00950EA7">
        <w:rPr>
          <w:rStyle w:val="fontstyle01"/>
          <w:rFonts w:ascii="Times New Roman" w:hAnsi="Times New Roman" w:cs="Times New Roman"/>
        </w:rPr>
        <w:t xml:space="preserve"> [AEB 3450]</w:t>
      </w:r>
      <w:r w:rsidR="008D3282" w:rsidRPr="00950EA7">
        <w:rPr>
          <w:rStyle w:val="fontstyle01"/>
          <w:rFonts w:ascii="Times New Roman" w:hAnsi="Times New Roman" w:cs="Times New Roman"/>
        </w:rPr>
        <w:t>. AEB 3450</w:t>
      </w:r>
      <w:r w:rsidR="006D27F1" w:rsidRPr="00950EA7">
        <w:rPr>
          <w:rStyle w:val="fontstyle01"/>
          <w:rFonts w:ascii="Times New Roman" w:hAnsi="Times New Roman" w:cs="Times New Roman"/>
        </w:rPr>
        <w:t xml:space="preserve"> serv</w:t>
      </w:r>
      <w:r w:rsidR="008D3282" w:rsidRPr="00950EA7">
        <w:rPr>
          <w:rStyle w:val="fontstyle01"/>
          <w:rFonts w:ascii="Times New Roman" w:hAnsi="Times New Roman" w:cs="Times New Roman"/>
        </w:rPr>
        <w:t>es</w:t>
      </w:r>
      <w:r w:rsidR="006D27F1" w:rsidRPr="00950EA7">
        <w:rPr>
          <w:rStyle w:val="fontstyle01"/>
          <w:rFonts w:ascii="Times New Roman" w:hAnsi="Times New Roman" w:cs="Times New Roman"/>
        </w:rPr>
        <w:t xml:space="preserve"> the environmental science major at SNRE as well as the broader community of UF students</w:t>
      </w:r>
      <w:r w:rsidR="007E7D28" w:rsidRPr="00950EA7">
        <w:rPr>
          <w:rStyle w:val="fontstyle01"/>
          <w:rFonts w:ascii="Times New Roman" w:hAnsi="Times New Roman" w:cs="Times New Roman"/>
        </w:rPr>
        <w:t xml:space="preserve"> who are interested in environmental issues</w:t>
      </w:r>
      <w:r w:rsidR="006D27F1" w:rsidRPr="00950EA7">
        <w:rPr>
          <w:rStyle w:val="fontstyle01"/>
          <w:rFonts w:ascii="Times New Roman" w:hAnsi="Times New Roman" w:cs="Times New Roman"/>
        </w:rPr>
        <w:t>.</w:t>
      </w:r>
      <w:r w:rsidR="003C2DA8" w:rsidRPr="00950EA7">
        <w:rPr>
          <w:rStyle w:val="fontstyle01"/>
          <w:rFonts w:ascii="Times New Roman" w:hAnsi="Times New Roman" w:cs="Times New Roman"/>
        </w:rPr>
        <w:t xml:space="preserve"> </w:t>
      </w:r>
      <w:r w:rsidR="007E7D28" w:rsidRPr="00950EA7">
        <w:rPr>
          <w:rStyle w:val="fontstyle01"/>
          <w:rFonts w:ascii="Times New Roman" w:hAnsi="Times New Roman" w:cs="Times New Roman"/>
        </w:rPr>
        <w:t xml:space="preserve">It offers economic </w:t>
      </w:r>
      <w:r w:rsidR="00DB7A05" w:rsidRPr="00950EA7">
        <w:rPr>
          <w:rStyle w:val="fontstyle01"/>
          <w:rFonts w:ascii="Times New Roman" w:hAnsi="Times New Roman" w:cs="Times New Roman"/>
        </w:rPr>
        <w:t>thinking</w:t>
      </w:r>
      <w:r w:rsidR="007E7D28" w:rsidRPr="00950EA7">
        <w:rPr>
          <w:rStyle w:val="fontstyle01"/>
          <w:rFonts w:ascii="Times New Roman" w:hAnsi="Times New Roman" w:cs="Times New Roman"/>
        </w:rPr>
        <w:t xml:space="preserve"> regarding environmental and natural resource issues</w:t>
      </w:r>
      <w:r w:rsidR="00DB7A05" w:rsidRPr="00950EA7">
        <w:rPr>
          <w:rStyle w:val="fontstyle01"/>
          <w:rFonts w:ascii="Times New Roman" w:hAnsi="Times New Roman" w:cs="Times New Roman"/>
        </w:rPr>
        <w:t xml:space="preserve"> through critical inquiry and</w:t>
      </w:r>
      <w:r w:rsidR="00930156" w:rsidRPr="00950EA7">
        <w:rPr>
          <w:rStyle w:val="fontstyle01"/>
          <w:rFonts w:ascii="Times New Roman" w:hAnsi="Times New Roman" w:cs="Times New Roman"/>
        </w:rPr>
        <w:t xml:space="preserve"> analytical </w:t>
      </w:r>
      <w:r w:rsidR="00DB7A05" w:rsidRPr="00950EA7">
        <w:rPr>
          <w:rStyle w:val="fontstyle01"/>
          <w:rFonts w:ascii="Times New Roman" w:hAnsi="Times New Roman" w:cs="Times New Roman"/>
        </w:rPr>
        <w:t>modeling.</w:t>
      </w:r>
      <w:r w:rsidR="00051F46" w:rsidRPr="00950EA7">
        <w:rPr>
          <w:rStyle w:val="fontstyle01"/>
          <w:rFonts w:ascii="Times New Roman" w:hAnsi="Times New Roman" w:cs="Times New Roman"/>
        </w:rPr>
        <w:t xml:space="preserve"> </w:t>
      </w:r>
    </w:p>
    <w:p w14:paraId="550F4255" w14:textId="77777777" w:rsidR="0038387F" w:rsidRPr="00950EA7" w:rsidRDefault="0038387F" w:rsidP="00255087">
      <w:pPr>
        <w:widowControl w:val="0"/>
        <w:tabs>
          <w:tab w:val="left" w:pos="468"/>
        </w:tabs>
        <w:autoSpaceDE w:val="0"/>
        <w:autoSpaceDN w:val="0"/>
        <w:adjustRightInd w:val="0"/>
        <w:spacing w:after="0" w:line="240" w:lineRule="auto"/>
        <w:ind w:right="360"/>
        <w:rPr>
          <w:rStyle w:val="fontstyle01"/>
          <w:rFonts w:ascii="Times New Roman" w:hAnsi="Times New Roman" w:cs="Times New Roman"/>
        </w:rPr>
      </w:pPr>
    </w:p>
    <w:p w14:paraId="44C82DEE" w14:textId="77777777" w:rsidR="00711305" w:rsidRPr="00950EA7" w:rsidRDefault="00051F46" w:rsidP="00255087">
      <w:pPr>
        <w:widowControl w:val="0"/>
        <w:tabs>
          <w:tab w:val="left" w:pos="468"/>
        </w:tabs>
        <w:autoSpaceDE w:val="0"/>
        <w:autoSpaceDN w:val="0"/>
        <w:adjustRightInd w:val="0"/>
        <w:spacing w:after="0" w:line="240" w:lineRule="auto"/>
        <w:ind w:right="360"/>
        <w:rPr>
          <w:rStyle w:val="fontstyle01"/>
          <w:rFonts w:ascii="Times New Roman" w:hAnsi="Times New Roman" w:cs="Times New Roman"/>
        </w:rPr>
      </w:pPr>
      <w:r w:rsidRPr="00950EA7">
        <w:rPr>
          <w:rStyle w:val="fontstyle01"/>
          <w:rFonts w:ascii="Times New Roman" w:hAnsi="Times New Roman" w:cs="Times New Roman"/>
        </w:rPr>
        <w:t xml:space="preserve">Beyond formal classroom teaching, I also contribute to undergraduate education by involving them </w:t>
      </w:r>
      <w:r w:rsidR="001D467A" w:rsidRPr="00950EA7">
        <w:rPr>
          <w:rStyle w:val="fontstyle01"/>
          <w:rFonts w:ascii="Times New Roman" w:hAnsi="Times New Roman" w:cs="Times New Roman"/>
        </w:rPr>
        <w:t>in</w:t>
      </w:r>
      <w:r w:rsidR="00FA274F" w:rsidRPr="00950EA7">
        <w:rPr>
          <w:rStyle w:val="fontstyle01"/>
          <w:rFonts w:ascii="Times New Roman" w:hAnsi="Times New Roman" w:cs="Times New Roman"/>
        </w:rPr>
        <w:t xml:space="preserve"> scholarly research and distribution. </w:t>
      </w:r>
      <w:r w:rsidR="00AE2ED1" w:rsidRPr="00950EA7">
        <w:rPr>
          <w:rStyle w:val="fontstyle01"/>
          <w:rFonts w:ascii="Times New Roman" w:hAnsi="Times New Roman" w:cs="Times New Roman"/>
        </w:rPr>
        <w:t xml:space="preserve">I have </w:t>
      </w:r>
      <w:r w:rsidR="000B3A42" w:rsidRPr="00950EA7">
        <w:rPr>
          <w:rStyle w:val="fontstyle01"/>
          <w:rFonts w:ascii="Times New Roman" w:hAnsi="Times New Roman" w:cs="Times New Roman"/>
        </w:rPr>
        <w:t>mentored</w:t>
      </w:r>
      <w:r w:rsidR="00AE2ED1" w:rsidRPr="00950EA7">
        <w:rPr>
          <w:rStyle w:val="fontstyle01"/>
          <w:rFonts w:ascii="Times New Roman" w:hAnsi="Times New Roman" w:cs="Times New Roman"/>
        </w:rPr>
        <w:t xml:space="preserve"> </w:t>
      </w:r>
      <w:r w:rsidR="001D467A" w:rsidRPr="00950EA7">
        <w:rPr>
          <w:rStyle w:val="fontstyle01"/>
          <w:rFonts w:ascii="Times New Roman" w:hAnsi="Times New Roman" w:cs="Times New Roman"/>
        </w:rPr>
        <w:t>1</w:t>
      </w:r>
      <w:r w:rsidR="00EF1AEF" w:rsidRPr="00950EA7">
        <w:rPr>
          <w:rStyle w:val="fontstyle01"/>
          <w:rFonts w:ascii="Times New Roman" w:hAnsi="Times New Roman" w:cs="Times New Roman"/>
        </w:rPr>
        <w:t>4</w:t>
      </w:r>
      <w:r w:rsidR="00AE2ED1" w:rsidRPr="00950EA7">
        <w:rPr>
          <w:rStyle w:val="fontstyle01"/>
          <w:rFonts w:ascii="Times New Roman" w:hAnsi="Times New Roman" w:cs="Times New Roman"/>
        </w:rPr>
        <w:t xml:space="preserve"> </w:t>
      </w:r>
      <w:r w:rsidR="001D467A" w:rsidRPr="00950EA7">
        <w:rPr>
          <w:rStyle w:val="fontstyle01"/>
          <w:rFonts w:ascii="Times New Roman" w:hAnsi="Times New Roman" w:cs="Times New Roman"/>
        </w:rPr>
        <w:t>undergraduate student</w:t>
      </w:r>
      <w:r w:rsidR="000B3A42" w:rsidRPr="00950EA7">
        <w:rPr>
          <w:rStyle w:val="fontstyle01"/>
          <w:rFonts w:ascii="Times New Roman" w:hAnsi="Times New Roman" w:cs="Times New Roman"/>
        </w:rPr>
        <w:t xml:space="preserve"> research assistants working on projects related to </w:t>
      </w:r>
      <w:r w:rsidR="00152E73" w:rsidRPr="00950EA7">
        <w:rPr>
          <w:rStyle w:val="fontstyle01"/>
          <w:rFonts w:ascii="Times New Roman" w:hAnsi="Times New Roman" w:cs="Times New Roman"/>
        </w:rPr>
        <w:t xml:space="preserve">the economics of </w:t>
      </w:r>
      <w:r w:rsidR="00EF1AEF" w:rsidRPr="00950EA7">
        <w:rPr>
          <w:rStyle w:val="fontstyle01"/>
          <w:rFonts w:ascii="Times New Roman" w:hAnsi="Times New Roman" w:cs="Times New Roman"/>
        </w:rPr>
        <w:t xml:space="preserve">wetland conservation, housing markets, and toxic </w:t>
      </w:r>
      <w:r w:rsidR="00C41641" w:rsidRPr="00950EA7">
        <w:rPr>
          <w:rStyle w:val="fontstyle01"/>
          <w:rFonts w:ascii="Times New Roman" w:hAnsi="Times New Roman" w:cs="Times New Roman"/>
        </w:rPr>
        <w:t>chemicals</w:t>
      </w:r>
      <w:r w:rsidR="009A124F" w:rsidRPr="00950EA7">
        <w:rPr>
          <w:rStyle w:val="fontstyle01"/>
          <w:rFonts w:ascii="Times New Roman" w:hAnsi="Times New Roman" w:cs="Times New Roman"/>
        </w:rPr>
        <w:t xml:space="preserve">, with an undergraduate mentee serving as the first author in multiple EDIS publications.  </w:t>
      </w:r>
    </w:p>
    <w:p w14:paraId="0D279F7A" w14:textId="77777777" w:rsidR="00711305" w:rsidRPr="00950EA7" w:rsidRDefault="00711305" w:rsidP="00255087">
      <w:pPr>
        <w:widowControl w:val="0"/>
        <w:tabs>
          <w:tab w:val="left" w:pos="468"/>
        </w:tabs>
        <w:autoSpaceDE w:val="0"/>
        <w:autoSpaceDN w:val="0"/>
        <w:adjustRightInd w:val="0"/>
        <w:spacing w:after="0" w:line="240" w:lineRule="auto"/>
        <w:ind w:right="360"/>
        <w:rPr>
          <w:rStyle w:val="fontstyle01"/>
          <w:rFonts w:ascii="Times New Roman" w:hAnsi="Times New Roman" w:cs="Times New Roman"/>
        </w:rPr>
      </w:pPr>
    </w:p>
    <w:p w14:paraId="0DCA9C53" w14:textId="5A6F6157" w:rsidR="00711305" w:rsidRPr="00950EA7" w:rsidRDefault="00EF4906" w:rsidP="00255087">
      <w:pPr>
        <w:widowControl w:val="0"/>
        <w:tabs>
          <w:tab w:val="left" w:pos="468"/>
        </w:tabs>
        <w:autoSpaceDE w:val="0"/>
        <w:autoSpaceDN w:val="0"/>
        <w:adjustRightInd w:val="0"/>
        <w:spacing w:after="0" w:line="240" w:lineRule="auto"/>
        <w:ind w:right="360"/>
        <w:rPr>
          <w:rStyle w:val="fontstyle01"/>
          <w:rFonts w:ascii="Times New Roman" w:hAnsi="Times New Roman" w:cs="Times New Roman"/>
        </w:rPr>
      </w:pPr>
      <w:r w:rsidRPr="00950EA7">
        <w:rPr>
          <w:rStyle w:val="fontstyle01"/>
          <w:rFonts w:ascii="Times New Roman" w:hAnsi="Times New Roman" w:cs="Times New Roman"/>
        </w:rPr>
        <w:t xml:space="preserve">At the graduate level, I teach a PhD course, </w:t>
      </w:r>
      <w:r w:rsidRPr="00950EA7">
        <w:rPr>
          <w:rStyle w:val="fontstyle01"/>
          <w:rFonts w:ascii="Times New Roman" w:hAnsi="Times New Roman" w:cs="Times New Roman"/>
          <w:i/>
          <w:iCs/>
        </w:rPr>
        <w:t>Seminar in Environmental Economics</w:t>
      </w:r>
      <w:r w:rsidRPr="00950EA7">
        <w:rPr>
          <w:rStyle w:val="fontstyle01"/>
          <w:rFonts w:ascii="Times New Roman" w:hAnsi="Times New Roman" w:cs="Times New Roman"/>
        </w:rPr>
        <w:t xml:space="preserve"> (AEB 7483),</w:t>
      </w:r>
      <w:r w:rsidR="005F1B40" w:rsidRPr="00950EA7">
        <w:rPr>
          <w:rStyle w:val="fontstyle01"/>
          <w:rFonts w:ascii="Times New Roman" w:hAnsi="Times New Roman" w:cs="Times New Roman"/>
        </w:rPr>
        <w:t xml:space="preserve"> an elective course for PhD students interested in working on environmental and resource economics. </w:t>
      </w:r>
      <w:r w:rsidR="00EA702D" w:rsidRPr="00950EA7">
        <w:rPr>
          <w:rStyle w:val="fontstyle01"/>
          <w:rFonts w:ascii="Times New Roman" w:hAnsi="Times New Roman" w:cs="Times New Roman"/>
        </w:rPr>
        <w:t>AEB 7483 provides</w:t>
      </w:r>
      <w:r w:rsidR="006C62F6" w:rsidRPr="00950EA7">
        <w:rPr>
          <w:rStyle w:val="fontstyle01"/>
          <w:rFonts w:ascii="Times New Roman" w:hAnsi="Times New Roman" w:cs="Times New Roman"/>
        </w:rPr>
        <w:t xml:space="preserve"> </w:t>
      </w:r>
      <w:r w:rsidR="00AA7618" w:rsidRPr="00950EA7">
        <w:rPr>
          <w:rStyle w:val="fontstyle01"/>
          <w:rFonts w:ascii="Times New Roman" w:hAnsi="Times New Roman" w:cs="Times New Roman"/>
        </w:rPr>
        <w:t>students with the theoretical underpinnings and state-of-the-art empirical applications</w:t>
      </w:r>
      <w:r w:rsidR="003E230A" w:rsidRPr="00950EA7">
        <w:rPr>
          <w:rStyle w:val="fontstyle01"/>
          <w:rFonts w:ascii="Times New Roman" w:hAnsi="Times New Roman" w:cs="Times New Roman"/>
        </w:rPr>
        <w:t xml:space="preserve">, </w:t>
      </w:r>
      <w:r w:rsidR="00DE5D6C" w:rsidRPr="00950EA7">
        <w:rPr>
          <w:rStyle w:val="fontstyle01"/>
          <w:rFonts w:ascii="Times New Roman" w:hAnsi="Times New Roman" w:cs="Times New Roman"/>
        </w:rPr>
        <w:t xml:space="preserve">with the aim </w:t>
      </w:r>
      <w:r w:rsidR="008D3213" w:rsidRPr="00950EA7">
        <w:rPr>
          <w:rStyle w:val="fontstyle01"/>
          <w:rFonts w:ascii="Times New Roman" w:hAnsi="Times New Roman" w:cs="Times New Roman"/>
        </w:rPr>
        <w:t>of training</w:t>
      </w:r>
      <w:r w:rsidR="003E230A" w:rsidRPr="00950EA7">
        <w:rPr>
          <w:rStyle w:val="fontstyle01"/>
          <w:rFonts w:ascii="Times New Roman" w:hAnsi="Times New Roman" w:cs="Times New Roman"/>
        </w:rPr>
        <w:t xml:space="preserve"> them to conduct scholarly researc</w:t>
      </w:r>
      <w:r w:rsidR="00BB5865" w:rsidRPr="00950EA7">
        <w:rPr>
          <w:rStyle w:val="fontstyle01"/>
          <w:rFonts w:ascii="Times New Roman" w:hAnsi="Times New Roman" w:cs="Times New Roman"/>
        </w:rPr>
        <w:t>h in environmental economics</w:t>
      </w:r>
      <w:r w:rsidR="003E230A" w:rsidRPr="00950EA7">
        <w:rPr>
          <w:rStyle w:val="fontstyle01"/>
          <w:rFonts w:ascii="Times New Roman" w:hAnsi="Times New Roman" w:cs="Times New Roman"/>
        </w:rPr>
        <w:t xml:space="preserve">. </w:t>
      </w:r>
      <w:r w:rsidR="00490AAC" w:rsidRPr="00950EA7">
        <w:rPr>
          <w:rStyle w:val="fontstyle01"/>
          <w:rFonts w:ascii="Times New Roman" w:hAnsi="Times New Roman" w:cs="Times New Roman"/>
        </w:rPr>
        <w:t xml:space="preserve">I also advise and mentor </w:t>
      </w:r>
      <w:r w:rsidR="003D218D" w:rsidRPr="00950EA7">
        <w:rPr>
          <w:rStyle w:val="fontstyle01"/>
          <w:rFonts w:ascii="Times New Roman" w:hAnsi="Times New Roman" w:cs="Times New Roman"/>
        </w:rPr>
        <w:t xml:space="preserve">graduate students </w:t>
      </w:r>
      <w:r w:rsidR="00481242" w:rsidRPr="00950EA7">
        <w:rPr>
          <w:rStyle w:val="fontstyle01"/>
          <w:rFonts w:ascii="Times New Roman" w:hAnsi="Times New Roman" w:cs="Times New Roman"/>
        </w:rPr>
        <w:t xml:space="preserve">as advisors and committee members. </w:t>
      </w:r>
      <w:r w:rsidR="000531EF" w:rsidRPr="00950EA7">
        <w:rPr>
          <w:rStyle w:val="fontstyle01"/>
          <w:rFonts w:ascii="Times New Roman" w:hAnsi="Times New Roman" w:cs="Times New Roman"/>
        </w:rPr>
        <w:t xml:space="preserve">I am currently serving as major advisor of 1 PhD student and committee </w:t>
      </w:r>
      <w:r w:rsidR="00B7254B" w:rsidRPr="00950EA7">
        <w:rPr>
          <w:rStyle w:val="fontstyle01"/>
          <w:rFonts w:ascii="Times New Roman" w:hAnsi="Times New Roman" w:cs="Times New Roman"/>
        </w:rPr>
        <w:t>member</w:t>
      </w:r>
      <w:r w:rsidR="000531EF" w:rsidRPr="00950EA7">
        <w:rPr>
          <w:rStyle w:val="fontstyle01"/>
          <w:rFonts w:ascii="Times New Roman" w:hAnsi="Times New Roman" w:cs="Times New Roman"/>
        </w:rPr>
        <w:t xml:space="preserve"> for 2 PhD students </w:t>
      </w:r>
      <w:r w:rsidR="008742F9" w:rsidRPr="00950EA7">
        <w:rPr>
          <w:rStyle w:val="fontstyle01"/>
          <w:rFonts w:ascii="Times New Roman" w:hAnsi="Times New Roman" w:cs="Times New Roman"/>
        </w:rPr>
        <w:t xml:space="preserve">and 1 master’s student. </w:t>
      </w:r>
    </w:p>
    <w:p w14:paraId="7C9C3AF1" w14:textId="77777777" w:rsidR="00711305" w:rsidRPr="00950EA7" w:rsidRDefault="00711305" w:rsidP="00255087">
      <w:pPr>
        <w:widowControl w:val="0"/>
        <w:tabs>
          <w:tab w:val="left" w:pos="468"/>
        </w:tabs>
        <w:autoSpaceDE w:val="0"/>
        <w:autoSpaceDN w:val="0"/>
        <w:adjustRightInd w:val="0"/>
        <w:spacing w:after="0" w:line="240" w:lineRule="auto"/>
        <w:ind w:right="360"/>
        <w:rPr>
          <w:rStyle w:val="fontstyle01"/>
          <w:rFonts w:ascii="Times New Roman" w:hAnsi="Times New Roman" w:cs="Times New Roman"/>
        </w:rPr>
      </w:pPr>
    </w:p>
    <w:p w14:paraId="62969071" w14:textId="7FBB1E39" w:rsidR="00B7254B" w:rsidRPr="00950EA7" w:rsidRDefault="00B466AF" w:rsidP="00255087">
      <w:pPr>
        <w:widowControl w:val="0"/>
        <w:tabs>
          <w:tab w:val="left" w:pos="468"/>
        </w:tabs>
        <w:autoSpaceDE w:val="0"/>
        <w:autoSpaceDN w:val="0"/>
        <w:adjustRightInd w:val="0"/>
        <w:spacing w:after="0" w:line="240" w:lineRule="auto"/>
        <w:ind w:right="360"/>
        <w:rPr>
          <w:rStyle w:val="fontstyle01"/>
          <w:rFonts w:ascii="Times New Roman" w:hAnsi="Times New Roman" w:cs="Times New Roman"/>
        </w:rPr>
      </w:pPr>
      <w:r w:rsidRPr="00950EA7">
        <w:rPr>
          <w:rStyle w:val="fontstyle01"/>
          <w:rFonts w:ascii="Times New Roman" w:hAnsi="Times New Roman" w:cs="Times New Roman"/>
        </w:rPr>
        <w:t xml:space="preserve">Since I arrived at UF, I have developed new course materials for two courses (AEB 3450 and </w:t>
      </w:r>
      <w:r w:rsidRPr="00950EA7">
        <w:rPr>
          <w:rStyle w:val="fontstyle01"/>
          <w:rFonts w:ascii="Times New Roman" w:hAnsi="Times New Roman" w:cs="Times New Roman"/>
        </w:rPr>
        <w:lastRenderedPageBreak/>
        <w:t xml:space="preserve">AEB 7483). </w:t>
      </w:r>
      <w:r w:rsidR="00F85329" w:rsidRPr="00950EA7">
        <w:rPr>
          <w:rStyle w:val="fontstyle01"/>
          <w:rFonts w:ascii="Times New Roman" w:hAnsi="Times New Roman" w:cs="Times New Roman"/>
        </w:rPr>
        <w:t xml:space="preserve">Through the support of a CALS Distance Education (DE) </w:t>
      </w:r>
      <w:r w:rsidR="0022766A" w:rsidRPr="00950EA7">
        <w:rPr>
          <w:rStyle w:val="fontstyle01"/>
          <w:rFonts w:ascii="Times New Roman" w:hAnsi="Times New Roman" w:cs="Times New Roman"/>
        </w:rPr>
        <w:t>mini-grant</w:t>
      </w:r>
      <w:r w:rsidR="00F85329" w:rsidRPr="00950EA7">
        <w:rPr>
          <w:rStyle w:val="fontstyle01"/>
          <w:rFonts w:ascii="Times New Roman" w:hAnsi="Times New Roman" w:cs="Times New Roman"/>
        </w:rPr>
        <w:t xml:space="preserve">, I am converting AEB 3450 from an in-person class to an online, asynchronous class. </w:t>
      </w:r>
    </w:p>
    <w:p w14:paraId="48C85EA3" w14:textId="77777777" w:rsidR="003B45FB" w:rsidRPr="00950EA7" w:rsidRDefault="003B45FB" w:rsidP="00255087">
      <w:pPr>
        <w:widowControl w:val="0"/>
        <w:tabs>
          <w:tab w:val="left" w:pos="468"/>
        </w:tabs>
        <w:autoSpaceDE w:val="0"/>
        <w:autoSpaceDN w:val="0"/>
        <w:adjustRightInd w:val="0"/>
        <w:spacing w:after="0" w:line="240" w:lineRule="auto"/>
        <w:ind w:right="360"/>
        <w:rPr>
          <w:rStyle w:val="fontstyle01"/>
          <w:rFonts w:ascii="Times New Roman" w:hAnsi="Times New Roman" w:cs="Times New Roman"/>
        </w:rPr>
      </w:pPr>
    </w:p>
    <w:p w14:paraId="2AB8DD58" w14:textId="348E3B58" w:rsidR="003B45FB" w:rsidRPr="00950EA7" w:rsidRDefault="003B45FB" w:rsidP="00255087">
      <w:pPr>
        <w:widowControl w:val="0"/>
        <w:tabs>
          <w:tab w:val="left" w:pos="468"/>
        </w:tabs>
        <w:autoSpaceDE w:val="0"/>
        <w:autoSpaceDN w:val="0"/>
        <w:adjustRightInd w:val="0"/>
        <w:spacing w:after="0" w:line="240" w:lineRule="auto"/>
        <w:ind w:right="360"/>
        <w:rPr>
          <w:ins w:id="12" w:author="Ji, James Xinde" w:date="2024-03-20T13:28:00Z"/>
          <w:rFonts w:ascii="Times New Roman" w:hAnsi="Times New Roman" w:cs="Times New Roman"/>
          <w:color w:val="000000"/>
          <w:sz w:val="24"/>
          <w:szCs w:val="24"/>
        </w:rPr>
      </w:pPr>
      <w:ins w:id="13" w:author="Ji, James Xinde" w:date="2024-03-20T13:28:00Z">
        <w:r w:rsidRPr="00950EA7">
          <w:rPr>
            <w:rFonts w:ascii="Times New Roman" w:hAnsi="Times New Roman" w:cs="Times New Roman"/>
            <w:color w:val="000000"/>
            <w:sz w:val="24"/>
            <w:szCs w:val="24"/>
          </w:rPr>
          <w:t>9.A</w:t>
        </w:r>
      </w:ins>
    </w:p>
    <w:p w14:paraId="3724DFD3" w14:textId="527853AE" w:rsidR="003B45FB" w:rsidRPr="00950EA7" w:rsidRDefault="003B45FB" w:rsidP="00255087">
      <w:pPr>
        <w:widowControl w:val="0"/>
        <w:tabs>
          <w:tab w:val="left" w:pos="468"/>
        </w:tabs>
        <w:autoSpaceDE w:val="0"/>
        <w:autoSpaceDN w:val="0"/>
        <w:adjustRightInd w:val="0"/>
        <w:spacing w:after="0" w:line="240" w:lineRule="auto"/>
        <w:ind w:right="360"/>
        <w:rPr>
          <w:ins w:id="14" w:author="Ji, James Xinde" w:date="2024-03-20T13:28:00Z"/>
          <w:rFonts w:ascii="Times New Roman" w:hAnsi="Times New Roman" w:cs="Times New Roman"/>
          <w:color w:val="000000"/>
          <w:sz w:val="24"/>
          <w:szCs w:val="24"/>
        </w:rPr>
      </w:pPr>
      <w:ins w:id="15" w:author="Ji, James Xinde" w:date="2024-03-20T13:28:00Z">
        <w:r w:rsidRPr="00950EA7">
          <w:rPr>
            <w:rFonts w:ascii="Times New Roman" w:hAnsi="Times New Roman" w:cs="Times New Roman"/>
            <w:color w:val="000000"/>
            <w:sz w:val="24"/>
            <w:szCs w:val="24"/>
          </w:rPr>
          <w:t>9.B.1</w:t>
        </w:r>
      </w:ins>
    </w:p>
    <w:p w14:paraId="3493A6FE" w14:textId="0D87B85F" w:rsidR="003B45FB" w:rsidRPr="00950EA7" w:rsidRDefault="003B45FB" w:rsidP="00255087">
      <w:pPr>
        <w:widowControl w:val="0"/>
        <w:tabs>
          <w:tab w:val="left" w:pos="468"/>
        </w:tabs>
        <w:autoSpaceDE w:val="0"/>
        <w:autoSpaceDN w:val="0"/>
        <w:adjustRightInd w:val="0"/>
        <w:spacing w:after="0" w:line="240" w:lineRule="auto"/>
        <w:ind w:right="360"/>
        <w:rPr>
          <w:ins w:id="16" w:author="Ji, James Xinde" w:date="2024-03-20T13:28:00Z"/>
          <w:rFonts w:ascii="Times New Roman" w:hAnsi="Times New Roman" w:cs="Times New Roman"/>
          <w:color w:val="000000"/>
          <w:sz w:val="24"/>
          <w:szCs w:val="24"/>
        </w:rPr>
      </w:pPr>
      <w:ins w:id="17" w:author="Ji, James Xinde" w:date="2024-03-20T13:27:00Z">
        <w:r w:rsidRPr="00950EA7">
          <w:rPr>
            <w:rFonts w:ascii="Times New Roman" w:hAnsi="Times New Roman" w:cs="Times New Roman"/>
            <w:color w:val="000000"/>
            <w:sz w:val="24"/>
            <w:szCs w:val="24"/>
          </w:rPr>
          <w:t>9.B.2 Instructional activities</w:t>
        </w:r>
      </w:ins>
    </w:p>
    <w:p w14:paraId="3219CF4F" w14:textId="56A92DED" w:rsidR="003B45FB" w:rsidRPr="00950EA7" w:rsidRDefault="003B45FB" w:rsidP="00255087">
      <w:pPr>
        <w:widowControl w:val="0"/>
        <w:tabs>
          <w:tab w:val="left" w:pos="468"/>
        </w:tabs>
        <w:autoSpaceDE w:val="0"/>
        <w:autoSpaceDN w:val="0"/>
        <w:adjustRightInd w:val="0"/>
        <w:spacing w:after="0" w:line="240" w:lineRule="auto"/>
        <w:ind w:right="360"/>
        <w:rPr>
          <w:ins w:id="18" w:author="Ji, James Xinde" w:date="2024-03-20T13:30:00Z"/>
          <w:rFonts w:ascii="Times New Roman" w:hAnsi="Times New Roman" w:cs="Times New Roman"/>
          <w:color w:val="000000"/>
          <w:sz w:val="24"/>
          <w:szCs w:val="24"/>
        </w:rPr>
      </w:pPr>
      <w:ins w:id="19" w:author="Ji, James Xinde" w:date="2024-03-20T13:28:00Z">
        <w:r w:rsidRPr="00950EA7">
          <w:rPr>
            <w:rFonts w:ascii="Times New Roman" w:hAnsi="Times New Roman" w:cs="Times New Roman"/>
            <w:color w:val="000000"/>
            <w:sz w:val="24"/>
            <w:szCs w:val="24"/>
          </w:rPr>
          <w:t xml:space="preserve">Use headings only for activities you are involved in: guest lecture, </w:t>
        </w:r>
      </w:ins>
      <w:ins w:id="20" w:author="Ji, James Xinde" w:date="2024-03-20T13:29:00Z">
        <w:r w:rsidRPr="00950EA7">
          <w:rPr>
            <w:rFonts w:ascii="Times New Roman" w:hAnsi="Times New Roman" w:cs="Times New Roman"/>
            <w:color w:val="000000"/>
            <w:sz w:val="24"/>
            <w:szCs w:val="24"/>
          </w:rPr>
          <w:t>scholarship of T&amp;L and grants, undergraduate advising, international teaching activities, student development, club/organization advisement, mentoring</w:t>
        </w:r>
      </w:ins>
    </w:p>
    <w:p w14:paraId="0AAF25DE" w14:textId="77777777" w:rsidR="003B45FB" w:rsidRPr="00950EA7" w:rsidRDefault="003B45FB" w:rsidP="00255087">
      <w:pPr>
        <w:widowControl w:val="0"/>
        <w:tabs>
          <w:tab w:val="left" w:pos="468"/>
        </w:tabs>
        <w:autoSpaceDE w:val="0"/>
        <w:autoSpaceDN w:val="0"/>
        <w:adjustRightInd w:val="0"/>
        <w:spacing w:after="0" w:line="240" w:lineRule="auto"/>
        <w:ind w:right="360"/>
        <w:rPr>
          <w:ins w:id="21" w:author="Ji, James Xinde" w:date="2024-03-20T13:30:00Z"/>
          <w:rFonts w:ascii="Times New Roman" w:hAnsi="Times New Roman" w:cs="Times New Roman"/>
          <w:color w:val="000000"/>
          <w:sz w:val="24"/>
          <w:szCs w:val="24"/>
        </w:rPr>
      </w:pPr>
    </w:p>
    <w:p w14:paraId="19028975" w14:textId="0F3880F6" w:rsidR="003B45FB" w:rsidRPr="00950EA7" w:rsidRDefault="003B45FB" w:rsidP="00255087">
      <w:pPr>
        <w:widowControl w:val="0"/>
        <w:tabs>
          <w:tab w:val="left" w:pos="468"/>
        </w:tabs>
        <w:autoSpaceDE w:val="0"/>
        <w:autoSpaceDN w:val="0"/>
        <w:adjustRightInd w:val="0"/>
        <w:spacing w:after="0" w:line="240" w:lineRule="auto"/>
        <w:ind w:right="360"/>
        <w:rPr>
          <w:ins w:id="22" w:author="Ji, James Xinde" w:date="2024-03-20T13:31:00Z"/>
          <w:rFonts w:ascii="Times New Roman" w:hAnsi="Times New Roman" w:cs="Times New Roman"/>
          <w:color w:val="000000"/>
          <w:sz w:val="24"/>
          <w:szCs w:val="24"/>
        </w:rPr>
      </w:pPr>
      <w:ins w:id="23" w:author="Ji, James Xinde" w:date="2024-03-20T13:30:00Z">
        <w:r w:rsidRPr="00950EA7">
          <w:rPr>
            <w:rFonts w:ascii="Times New Roman" w:hAnsi="Times New Roman" w:cs="Times New Roman"/>
            <w:color w:val="000000"/>
            <w:sz w:val="24"/>
            <w:szCs w:val="24"/>
          </w:rPr>
          <w:t>Do not include master’s and doctor’s research here</w:t>
        </w:r>
      </w:ins>
    </w:p>
    <w:p w14:paraId="16F71F8D" w14:textId="77777777" w:rsidR="003B45FB" w:rsidRPr="00950EA7" w:rsidRDefault="003B45FB" w:rsidP="00255087">
      <w:pPr>
        <w:widowControl w:val="0"/>
        <w:tabs>
          <w:tab w:val="left" w:pos="468"/>
        </w:tabs>
        <w:autoSpaceDE w:val="0"/>
        <w:autoSpaceDN w:val="0"/>
        <w:adjustRightInd w:val="0"/>
        <w:spacing w:after="0" w:line="240" w:lineRule="auto"/>
        <w:ind w:right="360"/>
        <w:rPr>
          <w:ins w:id="24" w:author="Ji, James Xinde" w:date="2024-03-20T13:31:00Z"/>
          <w:rFonts w:ascii="Times New Roman" w:hAnsi="Times New Roman" w:cs="Times New Roman"/>
          <w:color w:val="000000"/>
          <w:sz w:val="24"/>
          <w:szCs w:val="24"/>
        </w:rPr>
      </w:pPr>
    </w:p>
    <w:p w14:paraId="160AC8C1" w14:textId="16459596" w:rsidR="003B45FB" w:rsidRPr="00950EA7" w:rsidRDefault="003B45FB" w:rsidP="00255087">
      <w:pPr>
        <w:widowControl w:val="0"/>
        <w:tabs>
          <w:tab w:val="left" w:pos="468"/>
        </w:tabs>
        <w:autoSpaceDE w:val="0"/>
        <w:autoSpaceDN w:val="0"/>
        <w:adjustRightInd w:val="0"/>
        <w:spacing w:after="0" w:line="240" w:lineRule="auto"/>
        <w:ind w:right="360"/>
        <w:rPr>
          <w:ins w:id="25" w:author="Ji, James Xinde" w:date="2024-03-20T13:33:00Z"/>
          <w:rFonts w:ascii="Times New Roman" w:hAnsi="Times New Roman" w:cs="Times New Roman"/>
          <w:color w:val="000000"/>
          <w:sz w:val="24"/>
          <w:szCs w:val="24"/>
        </w:rPr>
      </w:pPr>
      <w:ins w:id="26" w:author="Ji, James Xinde" w:date="2024-03-20T13:31:00Z">
        <w:r w:rsidRPr="00950EA7">
          <w:rPr>
            <w:rFonts w:ascii="Times New Roman" w:hAnsi="Times New Roman" w:cs="Times New Roman"/>
            <w:color w:val="000000"/>
            <w:sz w:val="24"/>
            <w:szCs w:val="24"/>
          </w:rPr>
          <w:t>Document presentations, posters, and achievements (awards, grants) of undergrads, grad students, and postdocs</w:t>
        </w:r>
      </w:ins>
    </w:p>
    <w:p w14:paraId="15F9EB31" w14:textId="77777777" w:rsidR="003B45FB" w:rsidRPr="00950EA7" w:rsidRDefault="003B45FB" w:rsidP="00255087">
      <w:pPr>
        <w:widowControl w:val="0"/>
        <w:tabs>
          <w:tab w:val="left" w:pos="468"/>
        </w:tabs>
        <w:autoSpaceDE w:val="0"/>
        <w:autoSpaceDN w:val="0"/>
        <w:adjustRightInd w:val="0"/>
        <w:spacing w:after="0" w:line="240" w:lineRule="auto"/>
        <w:ind w:right="360"/>
        <w:rPr>
          <w:ins w:id="27" w:author="Ji, James Xinde" w:date="2024-03-20T13:33:00Z"/>
          <w:rFonts w:ascii="Times New Roman" w:hAnsi="Times New Roman" w:cs="Times New Roman"/>
          <w:color w:val="000000"/>
          <w:sz w:val="24"/>
          <w:szCs w:val="24"/>
        </w:rPr>
      </w:pPr>
    </w:p>
    <w:p w14:paraId="307736D5" w14:textId="1B66EABA" w:rsidR="00944EED" w:rsidRDefault="003B45FB" w:rsidP="00255087">
      <w:pPr>
        <w:widowControl w:val="0"/>
        <w:tabs>
          <w:tab w:val="left" w:pos="468"/>
        </w:tabs>
        <w:autoSpaceDE w:val="0"/>
        <w:autoSpaceDN w:val="0"/>
        <w:adjustRightInd w:val="0"/>
        <w:spacing w:after="0" w:line="240" w:lineRule="auto"/>
        <w:ind w:right="360"/>
        <w:rPr>
          <w:rFonts w:ascii="Times New Roman" w:hAnsi="Times New Roman" w:cs="Times New Roman"/>
          <w:color w:val="000000"/>
          <w:sz w:val="24"/>
          <w:szCs w:val="24"/>
        </w:rPr>
      </w:pPr>
      <w:ins w:id="28" w:author="Ji, James Xinde" w:date="2024-03-20T13:33:00Z">
        <w:r w:rsidRPr="00950EA7">
          <w:rPr>
            <w:rFonts w:ascii="Times New Roman" w:hAnsi="Times New Roman" w:cs="Times New Roman"/>
            <w:color w:val="000000"/>
            <w:sz w:val="24"/>
            <w:szCs w:val="24"/>
          </w:rPr>
          <w:t>Keep track of placement of students</w:t>
        </w:r>
      </w:ins>
    </w:p>
    <w:p w14:paraId="51A03747" w14:textId="77777777" w:rsidR="00944EED" w:rsidRDefault="00944EED" w:rsidP="00255087">
      <w:pPr>
        <w:widowControl w:val="0"/>
        <w:tabs>
          <w:tab w:val="left" w:pos="468"/>
        </w:tabs>
        <w:autoSpaceDE w:val="0"/>
        <w:autoSpaceDN w:val="0"/>
        <w:adjustRightInd w:val="0"/>
        <w:spacing w:after="0" w:line="240" w:lineRule="auto"/>
        <w:ind w:right="360"/>
        <w:rPr>
          <w:rFonts w:ascii="Times New Roman" w:hAnsi="Times New Roman" w:cs="Times New Roman"/>
          <w:color w:val="000000"/>
          <w:sz w:val="24"/>
          <w:szCs w:val="24"/>
        </w:rPr>
      </w:pPr>
    </w:p>
    <w:p w14:paraId="36D46D94" w14:textId="1E5841F8" w:rsidR="00944EED" w:rsidRPr="00950EA7" w:rsidRDefault="00944EED" w:rsidP="00255087">
      <w:pPr>
        <w:widowControl w:val="0"/>
        <w:tabs>
          <w:tab w:val="left" w:pos="468"/>
        </w:tabs>
        <w:autoSpaceDE w:val="0"/>
        <w:autoSpaceDN w:val="0"/>
        <w:adjustRightInd w:val="0"/>
        <w:spacing w:after="0" w:line="240" w:lineRule="auto"/>
        <w:ind w:right="360"/>
        <w:rPr>
          <w:rFonts w:ascii="Times New Roman" w:hAnsi="Times New Roman" w:cs="Times New Roman"/>
          <w:color w:val="000000"/>
          <w:sz w:val="24"/>
          <w:szCs w:val="24"/>
        </w:rPr>
      </w:pPr>
      <w:r>
        <w:rPr>
          <w:rFonts w:ascii="Times New Roman" w:hAnsi="Times New Roman" w:cs="Times New Roman" w:hint="eastAsia"/>
          <w:color w:val="000000"/>
          <w:sz w:val="24"/>
          <w:szCs w:val="24"/>
        </w:rPr>
        <w:t>AAEA Teaching session</w:t>
      </w:r>
    </w:p>
    <w:p w14:paraId="6B950081" w14:textId="77777777" w:rsidR="00D05A8E" w:rsidRPr="00950EA7" w:rsidRDefault="00D05A8E" w:rsidP="00D05A8E">
      <w:pPr>
        <w:keepNext/>
        <w:widowControl w:val="0"/>
        <w:tabs>
          <w:tab w:val="left" w:pos="828"/>
          <w:tab w:val="center" w:pos="4428"/>
          <w:tab w:val="right" w:pos="8748"/>
        </w:tabs>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7C33E95A" w14:textId="45871F9C" w:rsidR="00D05A8E" w:rsidRPr="00950EA7" w:rsidRDefault="00D05A8E" w:rsidP="00255087">
      <w:pPr>
        <w:widowControl w:val="0"/>
        <w:tabs>
          <w:tab w:val="left" w:pos="468"/>
        </w:tabs>
        <w:autoSpaceDE w:val="0"/>
        <w:autoSpaceDN w:val="0"/>
        <w:adjustRightInd w:val="0"/>
        <w:spacing w:after="0" w:line="240" w:lineRule="auto"/>
        <w:ind w:left="360" w:right="365" w:hanging="360"/>
        <w:rPr>
          <w:ins w:id="29" w:author="Ji, James Xinde" w:date="2024-03-20T13:36:00Z"/>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10. TEACHING EVALUATIONS</w:t>
      </w:r>
    </w:p>
    <w:p w14:paraId="2C64892D" w14:textId="77777777" w:rsidR="004A1F77" w:rsidRPr="00950EA7" w:rsidRDefault="004A1F77" w:rsidP="00255087">
      <w:pPr>
        <w:widowControl w:val="0"/>
        <w:tabs>
          <w:tab w:val="left" w:pos="468"/>
        </w:tabs>
        <w:autoSpaceDE w:val="0"/>
        <w:autoSpaceDN w:val="0"/>
        <w:adjustRightInd w:val="0"/>
        <w:spacing w:after="0" w:line="240" w:lineRule="auto"/>
        <w:ind w:left="360" w:right="365" w:hanging="360"/>
        <w:rPr>
          <w:ins w:id="30" w:author="Ji, James Xinde" w:date="2024-03-20T13:36:00Z"/>
          <w:rFonts w:ascii="Times New Roman" w:hAnsi="Times New Roman" w:cs="Times New Roman"/>
          <w:b/>
          <w:bCs/>
          <w:color w:val="000000"/>
          <w:kern w:val="0"/>
          <w:sz w:val="24"/>
          <w:szCs w:val="24"/>
        </w:rPr>
      </w:pPr>
    </w:p>
    <w:p w14:paraId="2044E0BF" w14:textId="24C68848" w:rsidR="004A1F77" w:rsidRPr="00950EA7" w:rsidRDefault="004A1F77" w:rsidP="00255087">
      <w:pPr>
        <w:widowControl w:val="0"/>
        <w:tabs>
          <w:tab w:val="left" w:pos="468"/>
        </w:tabs>
        <w:autoSpaceDE w:val="0"/>
        <w:autoSpaceDN w:val="0"/>
        <w:adjustRightInd w:val="0"/>
        <w:spacing w:after="0" w:line="240" w:lineRule="auto"/>
        <w:ind w:left="360" w:right="365" w:hanging="360"/>
        <w:rPr>
          <w:rFonts w:ascii="Times New Roman" w:hAnsi="Times New Roman" w:cs="Times New Roman"/>
          <w:color w:val="000000"/>
          <w:kern w:val="0"/>
          <w:sz w:val="24"/>
          <w:szCs w:val="24"/>
          <w:rPrChange w:id="31" w:author="Ji, James Xinde" w:date="2024-03-20T13:36:00Z">
            <w:rPr>
              <w:rFonts w:ascii="Times New Roman" w:hAnsi="Times New Roman" w:cs="Times New Roman"/>
              <w:b/>
              <w:bCs/>
              <w:color w:val="000000"/>
              <w:kern w:val="0"/>
              <w:sz w:val="24"/>
              <w:szCs w:val="24"/>
            </w:rPr>
          </w:rPrChange>
        </w:rPr>
      </w:pPr>
      <w:ins w:id="32" w:author="Ji, James Xinde" w:date="2024-03-20T13:36:00Z">
        <w:r w:rsidRPr="00950EA7">
          <w:rPr>
            <w:rFonts w:ascii="Times New Roman" w:hAnsi="Times New Roman" w:cs="Times New Roman"/>
            <w:color w:val="000000"/>
            <w:kern w:val="0"/>
            <w:sz w:val="24"/>
            <w:szCs w:val="24"/>
          </w:rPr>
          <w:t xml:space="preserve">Pull tables together. Separate lists for UG and GRAD courses. </w:t>
        </w:r>
      </w:ins>
    </w:p>
    <w:p w14:paraId="6F10705D" w14:textId="77777777" w:rsidR="00D05A8E" w:rsidRPr="00950EA7" w:rsidRDefault="00D05A8E" w:rsidP="00255087">
      <w:pPr>
        <w:widowControl w:val="0"/>
        <w:autoSpaceDE w:val="0"/>
        <w:autoSpaceDN w:val="0"/>
        <w:adjustRightInd w:val="0"/>
        <w:spacing w:after="0" w:line="240" w:lineRule="auto"/>
        <w:ind w:right="120"/>
        <w:rPr>
          <w:rFonts w:ascii="Times New Roman" w:hAnsi="Times New Roman" w:cs="Times New Roman"/>
          <w:color w:val="000000"/>
          <w:kern w:val="0"/>
          <w:sz w:val="24"/>
          <w:szCs w:val="24"/>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D05A8E" w:rsidRPr="00950EA7" w14:paraId="1B3FC3E4" w14:textId="77777777" w:rsidTr="00D96BA2">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64B397D2"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8D42CD4"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5EC89D2D"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Enroll</w:t>
            </w:r>
          </w:p>
          <w:p w14:paraId="5142B138"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695A470"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Req</w:t>
            </w:r>
          </w:p>
          <w:p w14:paraId="35D2102A"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yes/</w:t>
            </w:r>
          </w:p>
          <w:p w14:paraId="56C2ECEE"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083FDB"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Candidate Overall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865C6C"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9466FD"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College Overall</w:t>
            </w:r>
          </w:p>
        </w:tc>
      </w:tr>
      <w:tr w:rsidR="00D05A8E" w:rsidRPr="00950EA7" w14:paraId="6A8E4046" w14:textId="77777777" w:rsidTr="00D96BA2">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84ABC58"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662876D9"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9645ED7"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5A97292F"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7413CA0F"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363BA76C"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2992AB62"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7AC59D93"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0A3AFB7A"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3CE4087"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18"/>
                <w:szCs w:val="18"/>
              </w:rPr>
            </w:pPr>
            <w:r w:rsidRPr="00950EA7">
              <w:rPr>
                <w:rFonts w:ascii="Times New Roman" w:hAnsi="Times New Roman" w:cs="Times New Roman"/>
                <w:b/>
                <w:bCs/>
                <w:color w:val="000000"/>
                <w:kern w:val="0"/>
                <w:sz w:val="18"/>
                <w:szCs w:val="18"/>
              </w:rPr>
              <w:t>Course</w:t>
            </w:r>
          </w:p>
        </w:tc>
      </w:tr>
      <w:tr w:rsidR="00D05A8E" w:rsidRPr="00950EA7" w14:paraId="4BFDBA9A" w14:textId="77777777" w:rsidTr="00D96BA2">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6E44B756"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AEB3103</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D3A4C63"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Spr23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20914C68"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41</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12CEE7A"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33C576BE"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4.31</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3969283F"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3.99</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1239DA56"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4.32</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5079BE27"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4.08</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6980BEC0"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4.46</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0B22AAC3"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4.24 </w:t>
            </w:r>
          </w:p>
        </w:tc>
      </w:tr>
      <w:tr w:rsidR="00D05A8E" w:rsidRPr="00950EA7" w14:paraId="7313E775" w14:textId="77777777" w:rsidTr="00D96BA2">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5FEC95E3"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AEB3450</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123F0D8B"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Fall22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7F74C70"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46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53C2E59"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70CAAEA6"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4.31</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2A9AF77D"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4.09</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16154084"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4.26</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4858D415"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4.00</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12CCF216"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4.38</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5B700245" w14:textId="77777777" w:rsidR="00D05A8E" w:rsidRPr="00950EA7" w:rsidRDefault="00D05A8E" w:rsidP="00D96BA2">
            <w:pPr>
              <w:widowControl w:val="0"/>
              <w:autoSpaceDE w:val="0"/>
              <w:autoSpaceDN w:val="0"/>
              <w:adjustRightInd w:val="0"/>
              <w:spacing w:after="0" w:line="240" w:lineRule="auto"/>
              <w:ind w:left="108" w:right="108"/>
              <w:jc w:val="right"/>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4.18 </w:t>
            </w:r>
          </w:p>
        </w:tc>
      </w:tr>
      <w:tr w:rsidR="00D05A8E" w:rsidRPr="00950EA7" w14:paraId="729C6249" w14:textId="77777777" w:rsidTr="00D96BA2">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5DA35DE7"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F563E0F"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0A97A8CF"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733BB21"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169EC818"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646EF1CB"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F3EF7FA"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7DBBF5A1"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2ECB0A17"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3E4EDDB6"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r>
    </w:tbl>
    <w:p w14:paraId="0D70060C" w14:textId="22F0A278" w:rsidR="00D05A8E" w:rsidRPr="00950EA7" w:rsidRDefault="00D05A8E" w:rsidP="00255087">
      <w:pPr>
        <w:widowControl w:val="0"/>
        <w:autoSpaceDE w:val="0"/>
        <w:autoSpaceDN w:val="0"/>
        <w:adjustRightInd w:val="0"/>
        <w:spacing w:after="0" w:line="240" w:lineRule="auto"/>
        <w:ind w:right="120"/>
        <w:rPr>
          <w:rFonts w:ascii="Times New Roman" w:hAnsi="Times New Roman" w:cs="Times New Roman"/>
          <w:color w:val="092869"/>
          <w:kern w:val="0"/>
          <w:sz w:val="20"/>
          <w:szCs w:val="20"/>
        </w:rPr>
      </w:pPr>
    </w:p>
    <w:p w14:paraId="1DA4AE49"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D05A8E" w:rsidRPr="00950EA7" w14:paraId="26C8833E" w14:textId="77777777" w:rsidTr="00D96BA2">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51BEFBA3" w14:textId="77777777" w:rsidR="00D05A8E" w:rsidRPr="00950EA7" w:rsidRDefault="00D05A8E" w:rsidP="00D96BA2">
            <w:pPr>
              <w:widowControl w:val="0"/>
              <w:autoSpaceDE w:val="0"/>
              <w:autoSpaceDN w:val="0"/>
              <w:adjustRightInd w:val="0"/>
              <w:spacing w:before="120" w:after="120" w:line="240" w:lineRule="auto"/>
              <w:ind w:left="115" w:right="115"/>
              <w:rPr>
                <w:rFonts w:ascii="Times New Roman" w:hAnsi="Times New Roman" w:cs="Times New Roman"/>
                <w:b/>
                <w:bCs/>
                <w:color w:val="FFFFFF"/>
                <w:kern w:val="0"/>
                <w:sz w:val="20"/>
                <w:szCs w:val="20"/>
              </w:rPr>
            </w:pPr>
            <w:r w:rsidRPr="00950EA7">
              <w:rPr>
                <w:rFonts w:ascii="Times New Roman" w:hAnsi="Times New Roman" w:cs="Times New Roman"/>
                <w:b/>
                <w:bCs/>
                <w:i/>
                <w:iCs/>
                <w:color w:val="FFFFFF"/>
                <w:kern w:val="0"/>
                <w:sz w:val="20"/>
                <w:szCs w:val="20"/>
              </w:rPr>
              <w:t xml:space="preserve">Term: </w:t>
            </w:r>
            <w:r w:rsidRPr="00950EA7">
              <w:rPr>
                <w:rFonts w:ascii="Times New Roman" w:hAnsi="Times New Roman" w:cs="Times New Roman"/>
                <w:b/>
                <w:bCs/>
                <w:color w:val="FFFFFF"/>
                <w:kern w:val="0"/>
                <w:sz w:val="20"/>
                <w:szCs w:val="20"/>
              </w:rPr>
              <w:t xml:space="preserve"> 2023 Spring,  </w:t>
            </w:r>
            <w:r w:rsidRPr="00950EA7">
              <w:rPr>
                <w:rFonts w:ascii="Times New Roman" w:hAnsi="Times New Roman" w:cs="Times New Roman"/>
                <w:b/>
                <w:bCs/>
                <w:i/>
                <w:iCs/>
                <w:color w:val="FFFFFF"/>
                <w:kern w:val="0"/>
                <w:sz w:val="20"/>
                <w:szCs w:val="20"/>
              </w:rPr>
              <w:t>Course:</w:t>
            </w:r>
            <w:r w:rsidRPr="00950EA7">
              <w:rPr>
                <w:rFonts w:ascii="Times New Roman" w:hAnsi="Times New Roman" w:cs="Times New Roman"/>
                <w:b/>
                <w:bCs/>
                <w:color w:val="FFFFFF"/>
                <w:kern w:val="0"/>
                <w:sz w:val="20"/>
                <w:szCs w:val="20"/>
              </w:rPr>
              <w:t xml:space="preserve">  AEB3103 Principles of </w:t>
            </w:r>
            <w:proofErr w:type="spellStart"/>
            <w:r w:rsidRPr="00950EA7">
              <w:rPr>
                <w:rFonts w:ascii="Times New Roman" w:hAnsi="Times New Roman" w:cs="Times New Roman"/>
                <w:b/>
                <w:bCs/>
                <w:color w:val="FFFFFF"/>
                <w:kern w:val="0"/>
                <w:sz w:val="20"/>
                <w:szCs w:val="20"/>
              </w:rPr>
              <w:t>Fre</w:t>
            </w:r>
            <w:proofErr w:type="spellEnd"/>
            <w:r w:rsidRPr="00950EA7">
              <w:rPr>
                <w:rFonts w:ascii="Times New Roman" w:hAnsi="Times New Roman" w:cs="Times New Roman"/>
                <w:b/>
                <w:bCs/>
                <w:color w:val="FFFFFF"/>
                <w:kern w:val="0"/>
                <w:sz w:val="20"/>
                <w:szCs w:val="20"/>
              </w:rPr>
              <w:t xml:space="preserve">,   </w:t>
            </w:r>
            <w:r w:rsidRPr="00950EA7">
              <w:rPr>
                <w:rFonts w:ascii="Times New Roman" w:hAnsi="Times New Roman" w:cs="Times New Roman"/>
                <w:b/>
                <w:bCs/>
                <w:i/>
                <w:iCs/>
                <w:color w:val="FFFFFF"/>
                <w:kern w:val="0"/>
                <w:sz w:val="20"/>
                <w:szCs w:val="20"/>
              </w:rPr>
              <w:t xml:space="preserve">Sections: </w:t>
            </w:r>
            <w:r w:rsidRPr="00950EA7">
              <w:rPr>
                <w:rFonts w:ascii="Times New Roman" w:hAnsi="Times New Roman" w:cs="Times New Roman"/>
                <w:b/>
                <w:bCs/>
                <w:color w:val="FFFFFF"/>
                <w:kern w:val="0"/>
                <w:sz w:val="20"/>
                <w:szCs w:val="20"/>
              </w:rPr>
              <w:t xml:space="preserve">2139,  </w:t>
            </w:r>
            <w:r w:rsidRPr="00950EA7">
              <w:rPr>
                <w:rFonts w:ascii="Times New Roman" w:hAnsi="Times New Roman" w:cs="Times New Roman"/>
                <w:b/>
                <w:bCs/>
                <w:i/>
                <w:iCs/>
                <w:color w:val="FFFFFF"/>
                <w:kern w:val="0"/>
                <w:sz w:val="20"/>
                <w:szCs w:val="20"/>
              </w:rPr>
              <w:t>Enrolled:</w:t>
            </w:r>
            <w:r w:rsidRPr="00950EA7">
              <w:rPr>
                <w:rFonts w:ascii="Times New Roman" w:hAnsi="Times New Roman" w:cs="Times New Roman"/>
                <w:b/>
                <w:bCs/>
                <w:color w:val="FFFFFF"/>
                <w:kern w:val="0"/>
                <w:sz w:val="20"/>
                <w:szCs w:val="20"/>
              </w:rPr>
              <w:t xml:space="preserve"> 41</w:t>
            </w:r>
          </w:p>
        </w:tc>
      </w:tr>
      <w:tr w:rsidR="00D05A8E" w:rsidRPr="00950EA7" w14:paraId="733C609F" w14:textId="77777777" w:rsidTr="00D96BA2">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755FB1F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b/>
                <w:bCs/>
                <w:i/>
                <w:iCs/>
                <w:color w:val="FFFFFF"/>
                <w:kern w:val="0"/>
                <w:sz w:val="20"/>
                <w:szCs w:val="20"/>
              </w:rPr>
            </w:pPr>
            <w:r w:rsidRPr="00950EA7">
              <w:rPr>
                <w:rFonts w:ascii="Times New Roman" w:hAnsi="Times New Roman" w:cs="Times New Roman"/>
                <w:b/>
                <w:bCs/>
                <w:i/>
                <w:iCs/>
                <w:color w:val="FFFFFF"/>
                <w:kern w:val="0"/>
                <w:sz w:val="20"/>
                <w:szCs w:val="20"/>
              </w:rPr>
              <w:t>Required Course:</w:t>
            </w:r>
            <w:r w:rsidRPr="00950EA7">
              <w:rPr>
                <w:rFonts w:ascii="Times New Roman" w:hAnsi="Times New Roman" w:cs="Times New Roman"/>
                <w:b/>
                <w:bCs/>
                <w:color w:val="FFFFFF"/>
                <w:kern w:val="0"/>
                <w:sz w:val="20"/>
                <w:szCs w:val="20"/>
              </w:rPr>
              <w:t xml:space="preserve">          </w:t>
            </w:r>
            <w:r w:rsidRPr="00950EA7">
              <w:rPr>
                <w:rFonts w:ascii="Times New Roman" w:hAnsi="Times New Roman" w:cs="Times New Roman"/>
                <w:b/>
                <w:bCs/>
                <w:i/>
                <w:iCs/>
                <w:color w:val="FFFFFF"/>
                <w:kern w:val="0"/>
                <w:sz w:val="20"/>
                <w:szCs w:val="20"/>
              </w:rPr>
              <w:t xml:space="preserve">Team Taught %:                        Mode of Delivery: </w:t>
            </w:r>
          </w:p>
        </w:tc>
      </w:tr>
      <w:tr w:rsidR="00D05A8E" w:rsidRPr="00950EA7" w14:paraId="41EE4D04" w14:textId="77777777" w:rsidTr="00D96BA2">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6E539DA2"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20"/>
                <w:szCs w:val="20"/>
              </w:rPr>
            </w:pPr>
            <w:r w:rsidRPr="00950EA7">
              <w:rPr>
                <w:rFonts w:ascii="Times New Roman" w:hAnsi="Times New Roman" w:cs="Times New Roman"/>
                <w:b/>
                <w:bCs/>
                <w:color w:val="FFFFFF"/>
                <w:kern w:val="0"/>
                <w:sz w:val="18"/>
                <w:szCs w:val="18"/>
              </w:rPr>
              <w:t xml:space="preserve">Questions - </w:t>
            </w:r>
            <w:r w:rsidRPr="00950EA7">
              <w:rPr>
                <w:rFonts w:ascii="Times New Roman" w:hAnsi="Times New Roman" w:cs="Times New Roman"/>
                <w:b/>
                <w:bCs/>
                <w:color w:val="FFFFFF"/>
                <w:kern w:val="0"/>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18D34305"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7BBED155"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6271A4C2"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3CCAA27C"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44C83A20"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Dept</w:t>
            </w:r>
          </w:p>
          <w:p w14:paraId="506AB79D"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2912E1A5"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Dept</w:t>
            </w:r>
          </w:p>
          <w:p w14:paraId="54674816"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19456955"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College</w:t>
            </w:r>
          </w:p>
          <w:p w14:paraId="16E6A697"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2991B7FD"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College</w:t>
            </w:r>
          </w:p>
          <w:p w14:paraId="564C232D"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IM</w:t>
            </w:r>
          </w:p>
        </w:tc>
      </w:tr>
      <w:tr w:rsidR="00D05A8E" w:rsidRPr="00950EA7" w14:paraId="1107C629"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E0D59D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13D2AB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29D31A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1386DF3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82CF04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3.95</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2F0BBF3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0B2B95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4.11</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37DA9E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4.16</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56EB041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4.26</w:t>
            </w:r>
          </w:p>
        </w:tc>
      </w:tr>
      <w:tr w:rsidR="00D05A8E" w:rsidRPr="00950EA7" w14:paraId="0DA73739"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249DF6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70C10F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4F497F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7675F72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6987881"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4.95</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253A9C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4.47</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EA52AF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4.73</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16ECA6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5257CED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4.82</w:t>
            </w:r>
          </w:p>
        </w:tc>
      </w:tr>
      <w:tr w:rsidR="00D05A8E" w:rsidRPr="00950EA7" w14:paraId="1C2BDB8A"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2FE37C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DADF43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57E49D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78E41DA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252EB0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4.25</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2210724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4.24</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BFD8AE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8C689B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39E54E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4.71</w:t>
            </w:r>
          </w:p>
        </w:tc>
      </w:tr>
      <w:tr w:rsidR="00D05A8E" w:rsidRPr="00950EA7" w14:paraId="1F72FF3E"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59920AD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The instructor maintained clear standards for response and availability (e.g. turnaround </w:t>
            </w:r>
            <w:r w:rsidRPr="00950EA7">
              <w:rPr>
                <w:rFonts w:ascii="Times New Roman" w:hAnsi="Times New Roman" w:cs="Times New Roman"/>
                <w:color w:val="000000"/>
                <w:kern w:val="0"/>
                <w:sz w:val="20"/>
                <w:szCs w:val="20"/>
              </w:rPr>
              <w:lastRenderedPageBreak/>
              <w:t>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2B6751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lastRenderedPageBreak/>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CB6691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3CEA759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9AEF53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4.69</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801BEAF"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4.47</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5FCFD8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4.72</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2597794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F14E3C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4.77</w:t>
            </w:r>
          </w:p>
        </w:tc>
      </w:tr>
      <w:tr w:rsidR="00D05A8E" w:rsidRPr="00950EA7" w14:paraId="5E526FD7"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9B6BEF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2C91AF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81B6A2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EC3B1B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485434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4.75</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57738C9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6E4FF0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A1893A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4.50</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BE5148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4.76</w:t>
            </w:r>
          </w:p>
        </w:tc>
      </w:tr>
      <w:tr w:rsidR="00D05A8E" w:rsidRPr="00950EA7" w14:paraId="35F266A3"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B99664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provided prompt and meaningful feedback on my 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6F6274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0C4CEAE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7DDCE7F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EBC3AE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4.42</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62CD56F"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4.27</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104E68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4.62</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40CB5C3"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56A5E94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4.69</w:t>
            </w:r>
          </w:p>
        </w:tc>
      </w:tr>
      <w:tr w:rsidR="00D05A8E" w:rsidRPr="00950EA7" w14:paraId="718E013A"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F585701"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B0E886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7936C0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DA3FA3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6C3209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4.42</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6C6306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C3C8AE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4.51</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9A9C0C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05615C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4.69</w:t>
            </w:r>
          </w:p>
        </w:tc>
      </w:tr>
      <w:tr w:rsidR="00D05A8E" w:rsidRPr="00950EA7" w14:paraId="134CAE88"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FD2060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73E336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846CFC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F9F066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2C64F5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4.04</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CDEFBA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4.17</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169D65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4.29</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451BFA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F329A0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4.46</w:t>
            </w:r>
          </w:p>
        </w:tc>
      </w:tr>
      <w:tr w:rsidR="00D05A8E" w:rsidRPr="00950EA7" w14:paraId="36B829D0"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FD047A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459F75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A72691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236A93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4.29</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6077C1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4.33</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830BD5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0DCD93F"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4.11</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3871E8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1AAF65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4.34</w:t>
            </w:r>
          </w:p>
        </w:tc>
      </w:tr>
      <w:tr w:rsidR="00D05A8E" w:rsidRPr="00950EA7" w14:paraId="08E0CDAD"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5228E6B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Course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628696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7615E1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4D63EDA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3.81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DA1E4B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3.94</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6CFCBF3"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CCFD4B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C2117A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C941B1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4.43</w:t>
            </w:r>
          </w:p>
        </w:tc>
      </w:tr>
      <w:tr w:rsidR="00D05A8E" w:rsidRPr="00950EA7" w14:paraId="127D6744"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33F2AD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95BF891"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21</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85B807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51%</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95BE1A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4ED3CF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4.05</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C4842B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B33694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E5A8EA1"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31E750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4.54</w:t>
            </w:r>
          </w:p>
        </w:tc>
      </w:tr>
    </w:tbl>
    <w:p w14:paraId="6FEF529F"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92869"/>
          <w:kern w:val="0"/>
          <w:sz w:val="20"/>
          <w:szCs w:val="20"/>
        </w:rPr>
      </w:pPr>
      <w:r w:rsidRPr="00950EA7">
        <w:rPr>
          <w:rFonts w:ascii="Times New Roman" w:hAnsi="Times New Roman" w:cs="Times New Roman"/>
          <w:color w:val="092869"/>
          <w:kern w:val="0"/>
          <w:sz w:val="20"/>
          <w:szCs w:val="20"/>
        </w:rPr>
        <w:t xml:space="preserve">   </w:t>
      </w:r>
    </w:p>
    <w:p w14:paraId="4B41A36F"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D05A8E" w:rsidRPr="00950EA7" w14:paraId="7E5620D3" w14:textId="77777777" w:rsidTr="00D96BA2">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3027B4F6" w14:textId="77777777" w:rsidR="00D05A8E" w:rsidRPr="00950EA7" w:rsidRDefault="00D05A8E" w:rsidP="00D96BA2">
            <w:pPr>
              <w:widowControl w:val="0"/>
              <w:autoSpaceDE w:val="0"/>
              <w:autoSpaceDN w:val="0"/>
              <w:adjustRightInd w:val="0"/>
              <w:spacing w:before="120" w:after="120" w:line="240" w:lineRule="auto"/>
              <w:ind w:left="115" w:right="115"/>
              <w:rPr>
                <w:rFonts w:ascii="Times New Roman" w:hAnsi="Times New Roman" w:cs="Times New Roman"/>
                <w:b/>
                <w:bCs/>
                <w:color w:val="FFFFFF"/>
                <w:kern w:val="0"/>
                <w:sz w:val="20"/>
                <w:szCs w:val="20"/>
              </w:rPr>
            </w:pPr>
            <w:r w:rsidRPr="00950EA7">
              <w:rPr>
                <w:rFonts w:ascii="Times New Roman" w:hAnsi="Times New Roman" w:cs="Times New Roman"/>
                <w:b/>
                <w:bCs/>
                <w:i/>
                <w:iCs/>
                <w:color w:val="FFFFFF"/>
                <w:kern w:val="0"/>
                <w:sz w:val="20"/>
                <w:szCs w:val="20"/>
              </w:rPr>
              <w:t xml:space="preserve">Term: </w:t>
            </w:r>
            <w:r w:rsidRPr="00950EA7">
              <w:rPr>
                <w:rFonts w:ascii="Times New Roman" w:hAnsi="Times New Roman" w:cs="Times New Roman"/>
                <w:b/>
                <w:bCs/>
                <w:color w:val="FFFFFF"/>
                <w:kern w:val="0"/>
                <w:sz w:val="20"/>
                <w:szCs w:val="20"/>
              </w:rPr>
              <w:t xml:space="preserve"> 2022 Fall,  </w:t>
            </w:r>
            <w:r w:rsidRPr="00950EA7">
              <w:rPr>
                <w:rFonts w:ascii="Times New Roman" w:hAnsi="Times New Roman" w:cs="Times New Roman"/>
                <w:b/>
                <w:bCs/>
                <w:i/>
                <w:iCs/>
                <w:color w:val="FFFFFF"/>
                <w:kern w:val="0"/>
                <w:sz w:val="20"/>
                <w:szCs w:val="20"/>
              </w:rPr>
              <w:t>Course:</w:t>
            </w:r>
            <w:r w:rsidRPr="00950EA7">
              <w:rPr>
                <w:rFonts w:ascii="Times New Roman" w:hAnsi="Times New Roman" w:cs="Times New Roman"/>
                <w:b/>
                <w:bCs/>
                <w:color w:val="FFFFFF"/>
                <w:kern w:val="0"/>
                <w:sz w:val="20"/>
                <w:szCs w:val="20"/>
              </w:rPr>
              <w:t xml:space="preserve">  AEB3450 Intro Nat Res/Environ,   </w:t>
            </w:r>
            <w:r w:rsidRPr="00950EA7">
              <w:rPr>
                <w:rFonts w:ascii="Times New Roman" w:hAnsi="Times New Roman" w:cs="Times New Roman"/>
                <w:b/>
                <w:bCs/>
                <w:i/>
                <w:iCs/>
                <w:color w:val="FFFFFF"/>
                <w:kern w:val="0"/>
                <w:sz w:val="20"/>
                <w:szCs w:val="20"/>
              </w:rPr>
              <w:t xml:space="preserve">Sections: </w:t>
            </w:r>
            <w:r w:rsidRPr="00950EA7">
              <w:rPr>
                <w:rFonts w:ascii="Times New Roman" w:hAnsi="Times New Roman" w:cs="Times New Roman"/>
                <w:b/>
                <w:bCs/>
                <w:color w:val="FFFFFF"/>
                <w:kern w:val="0"/>
                <w:sz w:val="20"/>
                <w:szCs w:val="20"/>
              </w:rPr>
              <w:t xml:space="preserve">2209,  </w:t>
            </w:r>
            <w:r w:rsidRPr="00950EA7">
              <w:rPr>
                <w:rFonts w:ascii="Times New Roman" w:hAnsi="Times New Roman" w:cs="Times New Roman"/>
                <w:b/>
                <w:bCs/>
                <w:i/>
                <w:iCs/>
                <w:color w:val="FFFFFF"/>
                <w:kern w:val="0"/>
                <w:sz w:val="20"/>
                <w:szCs w:val="20"/>
              </w:rPr>
              <w:t>Enrolled:</w:t>
            </w:r>
            <w:r w:rsidRPr="00950EA7">
              <w:rPr>
                <w:rFonts w:ascii="Times New Roman" w:hAnsi="Times New Roman" w:cs="Times New Roman"/>
                <w:b/>
                <w:bCs/>
                <w:color w:val="FFFFFF"/>
                <w:kern w:val="0"/>
                <w:sz w:val="20"/>
                <w:szCs w:val="20"/>
              </w:rPr>
              <w:t xml:space="preserve"> 46</w:t>
            </w:r>
          </w:p>
        </w:tc>
      </w:tr>
      <w:tr w:rsidR="00D05A8E" w:rsidRPr="00950EA7" w14:paraId="3DB2105D" w14:textId="77777777" w:rsidTr="00D96BA2">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4936283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b/>
                <w:bCs/>
                <w:i/>
                <w:iCs/>
                <w:color w:val="FFFFFF"/>
                <w:kern w:val="0"/>
                <w:sz w:val="20"/>
                <w:szCs w:val="20"/>
              </w:rPr>
            </w:pPr>
            <w:r w:rsidRPr="00950EA7">
              <w:rPr>
                <w:rFonts w:ascii="Times New Roman" w:hAnsi="Times New Roman" w:cs="Times New Roman"/>
                <w:b/>
                <w:bCs/>
                <w:i/>
                <w:iCs/>
                <w:color w:val="FFFFFF"/>
                <w:kern w:val="0"/>
                <w:sz w:val="20"/>
                <w:szCs w:val="20"/>
              </w:rPr>
              <w:t>Required Course:</w:t>
            </w:r>
            <w:r w:rsidRPr="00950EA7">
              <w:rPr>
                <w:rFonts w:ascii="Times New Roman" w:hAnsi="Times New Roman" w:cs="Times New Roman"/>
                <w:b/>
                <w:bCs/>
                <w:color w:val="FFFFFF"/>
                <w:kern w:val="0"/>
                <w:sz w:val="20"/>
                <w:szCs w:val="20"/>
              </w:rPr>
              <w:t xml:space="preserve">          </w:t>
            </w:r>
            <w:r w:rsidRPr="00950EA7">
              <w:rPr>
                <w:rFonts w:ascii="Times New Roman" w:hAnsi="Times New Roman" w:cs="Times New Roman"/>
                <w:b/>
                <w:bCs/>
                <w:i/>
                <w:iCs/>
                <w:color w:val="FFFFFF"/>
                <w:kern w:val="0"/>
                <w:sz w:val="20"/>
                <w:szCs w:val="20"/>
              </w:rPr>
              <w:t xml:space="preserve">Team Taught %:                        Mode of Delivery: </w:t>
            </w:r>
          </w:p>
        </w:tc>
      </w:tr>
      <w:tr w:rsidR="00D05A8E" w:rsidRPr="00950EA7" w14:paraId="6F8F77E6" w14:textId="77777777" w:rsidTr="00D96BA2">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732A8AB6"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20"/>
                <w:szCs w:val="20"/>
              </w:rPr>
            </w:pPr>
            <w:r w:rsidRPr="00950EA7">
              <w:rPr>
                <w:rFonts w:ascii="Times New Roman" w:hAnsi="Times New Roman" w:cs="Times New Roman"/>
                <w:b/>
                <w:bCs/>
                <w:color w:val="FFFFFF"/>
                <w:kern w:val="0"/>
                <w:sz w:val="18"/>
                <w:szCs w:val="18"/>
              </w:rPr>
              <w:t xml:space="preserve">Questions - </w:t>
            </w:r>
            <w:r w:rsidRPr="00950EA7">
              <w:rPr>
                <w:rFonts w:ascii="Times New Roman" w:hAnsi="Times New Roman" w:cs="Times New Roman"/>
                <w:b/>
                <w:bCs/>
                <w:color w:val="FFFFFF"/>
                <w:kern w:val="0"/>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42185A88"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3B55FB55"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6C97C33E"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152A19C9"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0B2BFC07"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Dept</w:t>
            </w:r>
          </w:p>
          <w:p w14:paraId="31706160"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3F5468A1"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Dept</w:t>
            </w:r>
          </w:p>
          <w:p w14:paraId="243ED0A4"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18D6E97D"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College</w:t>
            </w:r>
          </w:p>
          <w:p w14:paraId="07C825F3"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24647DF9"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College</w:t>
            </w:r>
          </w:p>
          <w:p w14:paraId="3E4170C1" w14:textId="77777777" w:rsidR="00D05A8E" w:rsidRPr="00950EA7" w:rsidRDefault="00D05A8E" w:rsidP="00D96BA2">
            <w:pPr>
              <w:keepLines/>
              <w:widowControl w:val="0"/>
              <w:autoSpaceDE w:val="0"/>
              <w:autoSpaceDN w:val="0"/>
              <w:adjustRightInd w:val="0"/>
              <w:spacing w:after="0" w:line="240" w:lineRule="auto"/>
              <w:ind w:left="115" w:right="115"/>
              <w:jc w:val="center"/>
              <w:rPr>
                <w:rFonts w:ascii="Times New Roman" w:hAnsi="Times New Roman" w:cs="Times New Roman"/>
                <w:b/>
                <w:bCs/>
                <w:color w:val="FFFFFF"/>
                <w:kern w:val="0"/>
                <w:sz w:val="18"/>
                <w:szCs w:val="18"/>
              </w:rPr>
            </w:pPr>
            <w:r w:rsidRPr="00950EA7">
              <w:rPr>
                <w:rFonts w:ascii="Times New Roman" w:hAnsi="Times New Roman" w:cs="Times New Roman"/>
                <w:b/>
                <w:bCs/>
                <w:color w:val="FFFFFF"/>
                <w:kern w:val="0"/>
                <w:sz w:val="18"/>
                <w:szCs w:val="18"/>
              </w:rPr>
              <w:t>IM</w:t>
            </w:r>
          </w:p>
        </w:tc>
      </w:tr>
      <w:tr w:rsidR="00D05A8E" w:rsidRPr="00950EA7" w14:paraId="069DBED1"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DF79FF3"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FC00E9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15FD4EB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31C1865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3.74</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84C8D5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3.78</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5BD7A14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A538DC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2736C8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5117517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4.22</w:t>
            </w:r>
          </w:p>
        </w:tc>
      </w:tr>
      <w:tr w:rsidR="00D05A8E" w:rsidRPr="00950EA7" w14:paraId="1B347AA4"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CAE175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DC14B8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B7B507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34C99CC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4.74</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5911C3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4.82</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AF46F9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E69557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4.73</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9FF66E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61B951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4.79</w:t>
            </w:r>
          </w:p>
        </w:tc>
      </w:tr>
      <w:tr w:rsidR="00D05A8E" w:rsidRPr="00950EA7" w14:paraId="323398FB"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75197D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03B81D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5F0709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141D25A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D396F3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4.15</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5F6CC07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A20582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4.53</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5E23EC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038F797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4.67</w:t>
            </w:r>
          </w:p>
        </w:tc>
      </w:tr>
      <w:tr w:rsidR="00D05A8E" w:rsidRPr="00950EA7" w14:paraId="0F0B5838"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0080AB5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maintained clear standards for response and availability (e.g.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33A713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41521F1"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49C4083F"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4.37</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07D2FB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5D9CE06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4.34</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65A274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4.66</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2BA20C9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02C9B40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4.72</w:t>
            </w:r>
          </w:p>
        </w:tc>
      </w:tr>
      <w:tr w:rsidR="00D05A8E" w:rsidRPr="00950EA7" w14:paraId="2D81D945"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144054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98A863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024B287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185C6A8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C70465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4.82</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A4855E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414128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118755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259E3B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4.73</w:t>
            </w:r>
          </w:p>
        </w:tc>
      </w:tr>
      <w:tr w:rsidR="00D05A8E" w:rsidRPr="00950EA7" w14:paraId="520F76C2"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978F43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instructor provided prompt and meaningful feedback on my 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03E057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664D9D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605A94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3.82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23BEE0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0271ED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4.19</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7D7F773"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33CD79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027630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4.63</w:t>
            </w:r>
          </w:p>
        </w:tc>
      </w:tr>
      <w:tr w:rsidR="00D05A8E" w:rsidRPr="00950EA7" w14:paraId="2571576B"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64BE18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The instructor was instrumental </w:t>
            </w:r>
            <w:r w:rsidRPr="00950EA7">
              <w:rPr>
                <w:rFonts w:ascii="Times New Roman" w:hAnsi="Times New Roman" w:cs="Times New Roman"/>
                <w:color w:val="000000"/>
                <w:kern w:val="0"/>
                <w:sz w:val="20"/>
                <w:szCs w:val="20"/>
              </w:rPr>
              <w:lastRenderedPageBreak/>
              <w:t>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8186F0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lastRenderedPageBreak/>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C676D93"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6E3960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3FFDE5F"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4.25</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A0282B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4.07</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D5E1DD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4.53</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EAACB9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9524D6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4.65</w:t>
            </w:r>
          </w:p>
        </w:tc>
      </w:tr>
      <w:tr w:rsidR="00D05A8E" w:rsidRPr="00950EA7" w14:paraId="24F89984"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0833714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88D564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132F4E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3AEADE7F"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F66830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4.08</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ABD9C0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4.07</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7179561"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4.23</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ECA862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A8A415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4.42</w:t>
            </w:r>
          </w:p>
        </w:tc>
      </w:tr>
      <w:tr w:rsidR="00D05A8E" w:rsidRPr="00950EA7" w14:paraId="68A8955B"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02635B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4E89D3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AE4A6CA"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0DF82B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79A6F06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4.25</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461D9FE"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3.86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8F4A3D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2C3E3C48"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A9B7371"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4.25</w:t>
            </w:r>
          </w:p>
        </w:tc>
      </w:tr>
      <w:tr w:rsidR="00D05A8E" w:rsidRPr="00950EA7" w14:paraId="63601CCC"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676C61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Course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5990CE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B9109D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1633EDC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3.92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6135AF4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4.02</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39120C9"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1A3A67F"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E372A0F"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5545B5"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4.38</w:t>
            </w:r>
          </w:p>
        </w:tc>
      </w:tr>
      <w:tr w:rsidR="00D05A8E" w:rsidRPr="00950EA7" w14:paraId="3D30C45C" w14:textId="77777777" w:rsidTr="00D96BA2">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93DBB9C"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053596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38</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89925C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83%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164AEB9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33D688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4.13</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5DF1CD6"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4.01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B62473D"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4.22</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453AEA0"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4.27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95F043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0"/>
                <w:szCs w:val="20"/>
              </w:rPr>
            </w:pPr>
            <w:r w:rsidRPr="00950EA7">
              <w:rPr>
                <w:rFonts w:ascii="Times New Roman" w:hAnsi="Times New Roman" w:cs="Times New Roman"/>
                <w:color w:val="000000"/>
                <w:kern w:val="0"/>
                <w:sz w:val="20"/>
                <w:szCs w:val="20"/>
              </w:rPr>
              <w:t xml:space="preserve"> 4.50</w:t>
            </w:r>
          </w:p>
        </w:tc>
      </w:tr>
    </w:tbl>
    <w:p w14:paraId="12E9E13B"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D05A8E" w:rsidRPr="00950EA7" w14:paraId="07ED0AF1" w14:textId="77777777" w:rsidTr="00D96BA2">
        <w:tc>
          <w:tcPr>
            <w:tcW w:w="9990" w:type="dxa"/>
            <w:tcBorders>
              <w:top w:val="nil"/>
              <w:left w:val="nil"/>
              <w:bottom w:val="nil"/>
              <w:right w:val="nil"/>
            </w:tcBorders>
            <w:shd w:val="clear" w:color="auto" w:fill="FFFFFF"/>
          </w:tcPr>
          <w:p w14:paraId="317245D0"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2BC972E1" w14:textId="77777777" w:rsidR="00D05A8E" w:rsidRPr="00950EA7" w:rsidDel="009D7248" w:rsidRDefault="00D05A8E">
      <w:pPr>
        <w:widowControl w:val="0"/>
        <w:autoSpaceDE w:val="0"/>
        <w:autoSpaceDN w:val="0"/>
        <w:adjustRightInd w:val="0"/>
        <w:spacing w:after="0" w:line="240" w:lineRule="auto"/>
        <w:ind w:right="120"/>
        <w:rPr>
          <w:del w:id="33" w:author="Ji, James Xinde" w:date="2024-03-20T13:44:00Z"/>
          <w:rFonts w:ascii="Times New Roman" w:hAnsi="Times New Roman" w:cs="Times New Roman"/>
          <w:color w:val="000000"/>
          <w:kern w:val="0"/>
          <w:sz w:val="24"/>
          <w:szCs w:val="24"/>
        </w:rPr>
        <w:pPrChange w:id="34" w:author="Ji, James Xinde" w:date="2024-03-20T13:44:00Z">
          <w:pPr>
            <w:widowControl w:val="0"/>
            <w:autoSpaceDE w:val="0"/>
            <w:autoSpaceDN w:val="0"/>
            <w:adjustRightInd w:val="0"/>
            <w:spacing w:after="0" w:line="240" w:lineRule="auto"/>
            <w:ind w:left="120" w:right="120"/>
          </w:pPr>
        </w:pPrChange>
      </w:pPr>
    </w:p>
    <w:p w14:paraId="6A48E579" w14:textId="77777777" w:rsidR="00D05A8E" w:rsidRPr="00950EA7" w:rsidRDefault="00D05A8E">
      <w:pPr>
        <w:widowControl w:val="0"/>
        <w:autoSpaceDE w:val="0"/>
        <w:autoSpaceDN w:val="0"/>
        <w:adjustRightInd w:val="0"/>
        <w:spacing w:after="0" w:line="240" w:lineRule="auto"/>
        <w:ind w:right="120"/>
        <w:rPr>
          <w:rFonts w:ascii="Times New Roman" w:hAnsi="Times New Roman" w:cs="Times New Roman"/>
          <w:color w:val="000000"/>
          <w:kern w:val="0"/>
        </w:rPr>
        <w:pPrChange w:id="35" w:author="Ji, James Xinde" w:date="2024-03-20T13:44:00Z">
          <w:pPr>
            <w:widowControl w:val="0"/>
            <w:autoSpaceDE w:val="0"/>
            <w:autoSpaceDN w:val="0"/>
            <w:adjustRightInd w:val="0"/>
            <w:spacing w:after="0" w:line="240" w:lineRule="auto"/>
            <w:ind w:left="480" w:right="120"/>
          </w:pPr>
        </w:pPrChange>
      </w:pPr>
    </w:p>
    <w:p w14:paraId="09983498" w14:textId="77777777" w:rsidR="00D05A8E" w:rsidRPr="00950EA7" w:rsidRDefault="00D05A8E" w:rsidP="00D05A8E">
      <w:pPr>
        <w:widowControl w:val="0"/>
        <w:autoSpaceDE w:val="0"/>
        <w:autoSpaceDN w:val="0"/>
        <w:adjustRightInd w:val="0"/>
        <w:spacing w:after="0" w:line="240" w:lineRule="auto"/>
        <w:ind w:left="480" w:right="120"/>
        <w:rPr>
          <w:rFonts w:ascii="Times New Roman" w:hAnsi="Times New Roman" w:cs="Times New Roman"/>
          <w:color w:val="000000"/>
          <w:kern w:val="0"/>
        </w:rPr>
      </w:pPr>
    </w:p>
    <w:p w14:paraId="2F265255" w14:textId="77777777" w:rsidR="00D05A8E" w:rsidRPr="00950EA7" w:rsidRDefault="00D05A8E" w:rsidP="00D05A8E">
      <w:pPr>
        <w:widowControl w:val="0"/>
        <w:autoSpaceDE w:val="0"/>
        <w:autoSpaceDN w:val="0"/>
        <w:adjustRightInd w:val="0"/>
        <w:spacing w:after="0" w:line="240" w:lineRule="auto"/>
        <w:ind w:left="120" w:right="365"/>
        <w:rPr>
          <w:ins w:id="36" w:author="Ji, James Xinde" w:date="2024-03-20T13:44:00Z"/>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ab/>
        <w:t xml:space="preserve">B.  </w:t>
      </w:r>
      <w:r w:rsidRPr="00950EA7">
        <w:rPr>
          <w:rFonts w:ascii="Times New Roman" w:hAnsi="Times New Roman" w:cs="Times New Roman"/>
          <w:color w:val="000000"/>
          <w:kern w:val="0"/>
          <w:sz w:val="24"/>
          <w:szCs w:val="24"/>
          <w:u w:val="single"/>
        </w:rPr>
        <w:t>Peer assessments</w:t>
      </w:r>
      <w:r w:rsidRPr="00950EA7">
        <w:rPr>
          <w:rFonts w:ascii="Times New Roman" w:hAnsi="Times New Roman" w:cs="Times New Roman"/>
          <w:color w:val="000000"/>
          <w:kern w:val="0"/>
          <w:sz w:val="24"/>
          <w:szCs w:val="24"/>
        </w:rPr>
        <w:t xml:space="preserve"> should be included here, if available.</w:t>
      </w:r>
    </w:p>
    <w:p w14:paraId="563BBD4C" w14:textId="77777777" w:rsidR="009D7248" w:rsidRPr="00950EA7" w:rsidRDefault="009D7248" w:rsidP="00D05A8E">
      <w:pPr>
        <w:widowControl w:val="0"/>
        <w:autoSpaceDE w:val="0"/>
        <w:autoSpaceDN w:val="0"/>
        <w:adjustRightInd w:val="0"/>
        <w:spacing w:after="0" w:line="240" w:lineRule="auto"/>
        <w:ind w:left="120" w:right="365"/>
        <w:rPr>
          <w:ins w:id="37" w:author="Ji, James Xinde" w:date="2024-03-20T13:44:00Z"/>
          <w:rFonts w:ascii="Times New Roman" w:hAnsi="Times New Roman" w:cs="Times New Roman"/>
          <w:color w:val="000000"/>
          <w:kern w:val="0"/>
          <w:sz w:val="24"/>
          <w:szCs w:val="24"/>
        </w:rPr>
      </w:pPr>
    </w:p>
    <w:p w14:paraId="603BD7F3" w14:textId="2FD3EE9F" w:rsidR="009D7248" w:rsidRPr="00950EA7" w:rsidRDefault="009D7248" w:rsidP="00D05A8E">
      <w:pPr>
        <w:widowControl w:val="0"/>
        <w:autoSpaceDE w:val="0"/>
        <w:autoSpaceDN w:val="0"/>
        <w:adjustRightInd w:val="0"/>
        <w:spacing w:after="0" w:line="240" w:lineRule="auto"/>
        <w:ind w:left="120" w:right="365"/>
        <w:rPr>
          <w:ins w:id="38" w:author="Ji, James Xinde" w:date="2024-03-20T13:46:00Z"/>
          <w:rFonts w:ascii="Times New Roman" w:hAnsi="Times New Roman" w:cs="Times New Roman"/>
          <w:color w:val="000000"/>
          <w:kern w:val="0"/>
          <w:sz w:val="24"/>
          <w:szCs w:val="24"/>
        </w:rPr>
      </w:pPr>
      <w:ins w:id="39" w:author="Ji, James Xinde" w:date="2024-03-20T13:45:00Z">
        <w:r w:rsidRPr="00950EA7">
          <w:rPr>
            <w:rFonts w:ascii="Times New Roman" w:hAnsi="Times New Roman" w:cs="Times New Roman"/>
            <w:color w:val="000000"/>
            <w:kern w:val="0"/>
            <w:sz w:val="24"/>
            <w:szCs w:val="24"/>
          </w:rPr>
          <w:t xml:space="preserve">2 peer assessment needed. Summary comes from the chair/committee. </w:t>
        </w:r>
      </w:ins>
    </w:p>
    <w:p w14:paraId="16CEA13E" w14:textId="77777777" w:rsidR="009D7248" w:rsidRPr="00950EA7" w:rsidRDefault="009D7248" w:rsidP="00D05A8E">
      <w:pPr>
        <w:widowControl w:val="0"/>
        <w:autoSpaceDE w:val="0"/>
        <w:autoSpaceDN w:val="0"/>
        <w:adjustRightInd w:val="0"/>
        <w:spacing w:after="0" w:line="240" w:lineRule="auto"/>
        <w:ind w:left="120" w:right="365"/>
        <w:rPr>
          <w:ins w:id="40" w:author="Ji, James Xinde" w:date="2024-03-20T13:46:00Z"/>
          <w:rFonts w:ascii="Times New Roman" w:hAnsi="Times New Roman" w:cs="Times New Roman"/>
          <w:color w:val="000000"/>
          <w:kern w:val="0"/>
          <w:sz w:val="24"/>
          <w:szCs w:val="24"/>
        </w:rPr>
      </w:pPr>
    </w:p>
    <w:p w14:paraId="040415F4" w14:textId="6231DE6B" w:rsidR="009D7248" w:rsidRPr="00950EA7" w:rsidRDefault="009D7248"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ins w:id="41" w:author="Ji, James Xinde" w:date="2024-03-20T13:46:00Z">
        <w:r w:rsidRPr="00950EA7">
          <w:rPr>
            <w:rFonts w:ascii="Times New Roman" w:hAnsi="Times New Roman" w:cs="Times New Roman"/>
            <w:color w:val="000000"/>
            <w:kern w:val="0"/>
            <w:sz w:val="24"/>
            <w:szCs w:val="24"/>
          </w:rPr>
          <w:t xml:space="preserve">Response should be in the assessment. </w:t>
        </w:r>
      </w:ins>
    </w:p>
    <w:p w14:paraId="6C3159AC"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3C4A10AC" w14:textId="77777777" w:rsidR="00D05A8E" w:rsidRPr="00950EA7" w:rsidRDefault="00D05A8E" w:rsidP="00A541A6">
      <w:pPr>
        <w:widowControl w:val="0"/>
        <w:tabs>
          <w:tab w:val="left" w:pos="468"/>
        </w:tabs>
        <w:autoSpaceDE w:val="0"/>
        <w:autoSpaceDN w:val="0"/>
        <w:adjustRightInd w:val="0"/>
        <w:spacing w:after="0" w:line="240" w:lineRule="auto"/>
        <w:ind w:left="360" w:right="365" w:hanging="360"/>
        <w:rPr>
          <w:ins w:id="42" w:author="Ji, James Xinde" w:date="2024-03-20T13:47:00Z"/>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11.</w:t>
      </w:r>
      <w:r w:rsidRPr="00950EA7">
        <w:rPr>
          <w:rFonts w:ascii="Times New Roman" w:hAnsi="Times New Roman" w:cs="Times New Roman"/>
          <w:b/>
          <w:bCs/>
          <w:color w:val="000000"/>
          <w:kern w:val="0"/>
          <w:sz w:val="24"/>
          <w:szCs w:val="24"/>
        </w:rPr>
        <w:tab/>
        <w:t>EDUCATIONAL PORTFOLIO (if applicable)</w:t>
      </w:r>
    </w:p>
    <w:p w14:paraId="5244F749" w14:textId="77777777" w:rsidR="009D7248" w:rsidRPr="00950EA7" w:rsidRDefault="009D7248" w:rsidP="00A541A6">
      <w:pPr>
        <w:widowControl w:val="0"/>
        <w:tabs>
          <w:tab w:val="left" w:pos="468"/>
        </w:tabs>
        <w:autoSpaceDE w:val="0"/>
        <w:autoSpaceDN w:val="0"/>
        <w:adjustRightInd w:val="0"/>
        <w:spacing w:after="0" w:line="240" w:lineRule="auto"/>
        <w:ind w:left="360" w:right="365" w:hanging="360"/>
        <w:rPr>
          <w:ins w:id="43" w:author="Ji, James Xinde" w:date="2024-03-20T13:47:00Z"/>
          <w:rFonts w:ascii="Times New Roman" w:hAnsi="Times New Roman" w:cs="Times New Roman"/>
          <w:b/>
          <w:bCs/>
          <w:color w:val="000000"/>
          <w:kern w:val="0"/>
          <w:sz w:val="24"/>
          <w:szCs w:val="24"/>
        </w:rPr>
      </w:pPr>
    </w:p>
    <w:p w14:paraId="461C4D84" w14:textId="5ED2D40D" w:rsidR="009D7248" w:rsidRPr="00950EA7" w:rsidRDefault="009D7248" w:rsidP="00A541A6">
      <w:pPr>
        <w:widowControl w:val="0"/>
        <w:tabs>
          <w:tab w:val="left" w:pos="468"/>
        </w:tabs>
        <w:autoSpaceDE w:val="0"/>
        <w:autoSpaceDN w:val="0"/>
        <w:adjustRightInd w:val="0"/>
        <w:spacing w:after="0" w:line="240" w:lineRule="auto"/>
        <w:ind w:left="360" w:right="365" w:hanging="360"/>
        <w:rPr>
          <w:ins w:id="44" w:author="Ji, James Xinde" w:date="2024-03-20T13:48:00Z"/>
          <w:rFonts w:ascii="Times New Roman" w:hAnsi="Times New Roman" w:cs="Times New Roman"/>
          <w:color w:val="000000"/>
          <w:kern w:val="0"/>
          <w:sz w:val="24"/>
          <w:szCs w:val="24"/>
        </w:rPr>
      </w:pPr>
      <w:ins w:id="45" w:author="Ji, James Xinde" w:date="2024-03-20T13:47:00Z">
        <w:r w:rsidRPr="00950EA7">
          <w:rPr>
            <w:rFonts w:ascii="Times New Roman" w:hAnsi="Times New Roman" w:cs="Times New Roman"/>
            <w:color w:val="000000"/>
            <w:kern w:val="0"/>
            <w:sz w:val="24"/>
            <w:szCs w:val="24"/>
            <w:rPrChange w:id="46" w:author="Ji, James Xinde" w:date="2024-03-20T13:48:00Z">
              <w:rPr>
                <w:rFonts w:ascii="Times New Roman" w:hAnsi="Times New Roman" w:cs="Times New Roman"/>
                <w:b/>
                <w:bCs/>
                <w:color w:val="000000"/>
                <w:kern w:val="0"/>
                <w:sz w:val="24"/>
                <w:szCs w:val="24"/>
              </w:rPr>
            </w:rPrChange>
          </w:rPr>
          <w:t>For each educational goal, describe the approach and evidence of progress/achievement</w:t>
        </w:r>
      </w:ins>
    </w:p>
    <w:p w14:paraId="79A3E497" w14:textId="164ADBB0" w:rsidR="00C12738" w:rsidRPr="00950EA7" w:rsidRDefault="00C12738" w:rsidP="00A541A6">
      <w:pPr>
        <w:widowControl w:val="0"/>
        <w:tabs>
          <w:tab w:val="left" w:pos="468"/>
        </w:tabs>
        <w:autoSpaceDE w:val="0"/>
        <w:autoSpaceDN w:val="0"/>
        <w:adjustRightInd w:val="0"/>
        <w:spacing w:after="0" w:line="240" w:lineRule="auto"/>
        <w:ind w:left="360" w:right="365" w:hanging="360"/>
        <w:rPr>
          <w:ins w:id="47" w:author="Ji, James Xinde" w:date="2024-03-20T13:47:00Z"/>
          <w:rFonts w:ascii="Times New Roman" w:hAnsi="Times New Roman" w:cs="Times New Roman"/>
          <w:color w:val="000000"/>
          <w:kern w:val="0"/>
          <w:sz w:val="24"/>
          <w:szCs w:val="24"/>
          <w:rPrChange w:id="48" w:author="Ji, James Xinde" w:date="2024-03-20T13:48:00Z">
            <w:rPr>
              <w:ins w:id="49" w:author="Ji, James Xinde" w:date="2024-03-20T13:47:00Z"/>
              <w:rFonts w:ascii="Times New Roman" w:hAnsi="Times New Roman" w:cs="Times New Roman"/>
              <w:b/>
              <w:bCs/>
              <w:color w:val="000000"/>
              <w:kern w:val="0"/>
              <w:sz w:val="24"/>
              <w:szCs w:val="24"/>
            </w:rPr>
          </w:rPrChange>
        </w:rPr>
      </w:pPr>
      <w:ins w:id="50" w:author="Ji, James Xinde" w:date="2024-03-20T13:48:00Z">
        <w:r w:rsidRPr="00950EA7">
          <w:rPr>
            <w:rFonts w:ascii="Times New Roman" w:hAnsi="Times New Roman" w:cs="Times New Roman"/>
            <w:color w:val="000000"/>
            <w:kern w:val="0"/>
            <w:sz w:val="24"/>
            <w:szCs w:val="24"/>
          </w:rPr>
          <w:t>(g</w:t>
        </w:r>
      </w:ins>
      <w:ins w:id="51" w:author="Ji, James Xinde" w:date="2024-03-20T13:49:00Z">
        <w:r w:rsidRPr="00950EA7">
          <w:rPr>
            <w:rFonts w:ascii="Times New Roman" w:hAnsi="Times New Roman" w:cs="Times New Roman"/>
            <w:color w:val="000000"/>
            <w:kern w:val="0"/>
            <w:sz w:val="24"/>
            <w:szCs w:val="24"/>
          </w:rPr>
          <w:t>oal, action,</w:t>
        </w:r>
      </w:ins>
      <w:ins w:id="52" w:author="Ji, James Xinde" w:date="2024-03-20T13:48:00Z">
        <w:r w:rsidRPr="00950EA7">
          <w:rPr>
            <w:rFonts w:ascii="Times New Roman" w:hAnsi="Times New Roman" w:cs="Times New Roman"/>
            <w:color w:val="000000"/>
            <w:kern w:val="0"/>
            <w:sz w:val="24"/>
            <w:szCs w:val="24"/>
          </w:rPr>
          <w:t xml:space="preserve"> and evaluat</w:t>
        </w:r>
      </w:ins>
      <w:ins w:id="53" w:author="Ji, James Xinde" w:date="2024-03-20T13:49:00Z">
        <w:r w:rsidRPr="00950EA7">
          <w:rPr>
            <w:rFonts w:ascii="Times New Roman" w:hAnsi="Times New Roman" w:cs="Times New Roman"/>
            <w:color w:val="000000"/>
            <w:kern w:val="0"/>
            <w:sz w:val="24"/>
            <w:szCs w:val="24"/>
          </w:rPr>
          <w:t>ion)</w:t>
        </w:r>
      </w:ins>
    </w:p>
    <w:p w14:paraId="18E18C45" w14:textId="77777777" w:rsidR="009D7248" w:rsidRPr="00950EA7" w:rsidRDefault="009D7248" w:rsidP="00A541A6">
      <w:pPr>
        <w:widowControl w:val="0"/>
        <w:tabs>
          <w:tab w:val="left" w:pos="468"/>
        </w:tabs>
        <w:autoSpaceDE w:val="0"/>
        <w:autoSpaceDN w:val="0"/>
        <w:adjustRightInd w:val="0"/>
        <w:spacing w:after="0" w:line="240" w:lineRule="auto"/>
        <w:ind w:left="360" w:right="365" w:hanging="360"/>
        <w:rPr>
          <w:rFonts w:ascii="Times New Roman" w:hAnsi="Times New Roman" w:cs="Times New Roman"/>
          <w:b/>
          <w:bCs/>
          <w:color w:val="000000"/>
          <w:kern w:val="0"/>
          <w:sz w:val="24"/>
          <w:szCs w:val="24"/>
        </w:rPr>
      </w:pPr>
    </w:p>
    <w:p w14:paraId="317DB9D8" w14:textId="11FBF774" w:rsidR="006D18BA" w:rsidRPr="00950EA7" w:rsidRDefault="006D18BA" w:rsidP="00A541A6">
      <w:pPr>
        <w:widowControl w:val="0"/>
        <w:tabs>
          <w:tab w:val="left" w:pos="468"/>
        </w:tabs>
        <w:autoSpaceDE w:val="0"/>
        <w:autoSpaceDN w:val="0"/>
        <w:adjustRightInd w:val="0"/>
        <w:spacing w:after="0" w:line="240" w:lineRule="auto"/>
        <w:ind w:right="360"/>
        <w:rPr>
          <w:rFonts w:ascii="Times New Roman" w:hAnsi="Times New Roman" w:cs="Times New Roman"/>
          <w:sz w:val="24"/>
          <w:szCs w:val="24"/>
        </w:rPr>
      </w:pPr>
      <w:r w:rsidRPr="00950EA7">
        <w:rPr>
          <w:rFonts w:ascii="Times New Roman" w:hAnsi="Times New Roman" w:cs="Times New Roman"/>
          <w:sz w:val="24"/>
          <w:szCs w:val="24"/>
        </w:rPr>
        <w:t>I have participated in the following teaching</w:t>
      </w:r>
      <w:r w:rsidR="00EA6101" w:rsidRPr="00950EA7">
        <w:rPr>
          <w:rFonts w:ascii="Times New Roman" w:hAnsi="Times New Roman" w:cs="Times New Roman"/>
          <w:sz w:val="24"/>
          <w:szCs w:val="24"/>
        </w:rPr>
        <w:t>-</w:t>
      </w:r>
      <w:r w:rsidRPr="00950EA7">
        <w:rPr>
          <w:rFonts w:ascii="Times New Roman" w:hAnsi="Times New Roman" w:cs="Times New Roman"/>
          <w:sz w:val="24"/>
          <w:szCs w:val="24"/>
        </w:rPr>
        <w:t>related conferences, workshops, and/or events, including:</w:t>
      </w:r>
    </w:p>
    <w:p w14:paraId="3A2225A5" w14:textId="77777777" w:rsidR="006D18BA" w:rsidRPr="00950EA7" w:rsidRDefault="006D18BA" w:rsidP="00A541A6">
      <w:pPr>
        <w:widowControl w:val="0"/>
        <w:tabs>
          <w:tab w:val="left" w:pos="468"/>
        </w:tabs>
        <w:autoSpaceDE w:val="0"/>
        <w:autoSpaceDN w:val="0"/>
        <w:adjustRightInd w:val="0"/>
        <w:spacing w:after="0" w:line="240" w:lineRule="auto"/>
        <w:ind w:left="115" w:right="360"/>
        <w:rPr>
          <w:rFonts w:ascii="Times New Roman" w:hAnsi="Times New Roman" w:cs="Times New Roman"/>
          <w:sz w:val="24"/>
          <w:szCs w:val="24"/>
        </w:rPr>
      </w:pPr>
    </w:p>
    <w:p w14:paraId="5B03BC30" w14:textId="66A20B35" w:rsidR="00EA6101" w:rsidRPr="00950EA7" w:rsidRDefault="00EA6101" w:rsidP="00A541A6">
      <w:pPr>
        <w:widowControl w:val="0"/>
        <w:numPr>
          <w:ilvl w:val="0"/>
          <w:numId w:val="5"/>
        </w:numPr>
        <w:tabs>
          <w:tab w:val="left" w:pos="220"/>
          <w:tab w:val="left" w:pos="720"/>
        </w:tabs>
        <w:autoSpaceDE w:val="0"/>
        <w:autoSpaceDN w:val="0"/>
        <w:adjustRightInd w:val="0"/>
        <w:spacing w:after="0" w:line="240" w:lineRule="auto"/>
        <w:ind w:left="1080" w:right="365" w:hanging="720"/>
        <w:rPr>
          <w:rFonts w:ascii="Times New Roman" w:hAnsi="Times New Roman" w:cs="Times New Roman"/>
          <w:color w:val="000000"/>
          <w:sz w:val="24"/>
          <w:szCs w:val="24"/>
          <w:highlight w:val="yellow"/>
        </w:rPr>
      </w:pPr>
      <w:r w:rsidRPr="00950EA7">
        <w:rPr>
          <w:rFonts w:ascii="Times New Roman" w:hAnsi="Times New Roman" w:cs="Times New Roman"/>
          <w:color w:val="000000"/>
          <w:sz w:val="24"/>
          <w:szCs w:val="24"/>
          <w:highlight w:val="yellow"/>
        </w:rPr>
        <w:t>Build a great online course workshop, Dec 2023</w:t>
      </w:r>
    </w:p>
    <w:p w14:paraId="7583FC18" w14:textId="7E3299D5" w:rsidR="00EA6101" w:rsidRPr="00950EA7" w:rsidRDefault="00EA6101" w:rsidP="00A541A6">
      <w:pPr>
        <w:widowControl w:val="0"/>
        <w:numPr>
          <w:ilvl w:val="0"/>
          <w:numId w:val="5"/>
        </w:numPr>
        <w:tabs>
          <w:tab w:val="left" w:pos="220"/>
          <w:tab w:val="left" w:pos="720"/>
        </w:tabs>
        <w:autoSpaceDE w:val="0"/>
        <w:autoSpaceDN w:val="0"/>
        <w:adjustRightInd w:val="0"/>
        <w:spacing w:after="0" w:line="240" w:lineRule="auto"/>
        <w:ind w:left="1080" w:right="365" w:hanging="720"/>
        <w:rPr>
          <w:rFonts w:ascii="Times New Roman" w:hAnsi="Times New Roman" w:cs="Times New Roman"/>
          <w:color w:val="000000"/>
          <w:sz w:val="24"/>
          <w:szCs w:val="24"/>
          <w:highlight w:val="yellow"/>
        </w:rPr>
      </w:pPr>
      <w:r w:rsidRPr="00950EA7">
        <w:rPr>
          <w:rFonts w:ascii="Times New Roman" w:hAnsi="Times New Roman" w:cs="Times New Roman"/>
          <w:color w:val="000000"/>
          <w:sz w:val="24"/>
          <w:szCs w:val="24"/>
          <w:highlight w:val="yellow"/>
        </w:rPr>
        <w:t>Teach a great online course workshop, Dec 2023</w:t>
      </w:r>
    </w:p>
    <w:p w14:paraId="7E47FAE8" w14:textId="0A50DB8F" w:rsidR="006D18BA" w:rsidRPr="00950EA7" w:rsidRDefault="006D18BA" w:rsidP="00A541A6">
      <w:pPr>
        <w:widowControl w:val="0"/>
        <w:numPr>
          <w:ilvl w:val="0"/>
          <w:numId w:val="5"/>
        </w:numPr>
        <w:tabs>
          <w:tab w:val="left" w:pos="220"/>
          <w:tab w:val="left" w:pos="720"/>
        </w:tabs>
        <w:autoSpaceDE w:val="0"/>
        <w:autoSpaceDN w:val="0"/>
        <w:adjustRightInd w:val="0"/>
        <w:spacing w:after="0" w:line="240" w:lineRule="auto"/>
        <w:ind w:left="1080" w:right="365" w:hanging="720"/>
        <w:rPr>
          <w:rFonts w:ascii="Times New Roman" w:hAnsi="Times New Roman" w:cs="Times New Roman"/>
          <w:color w:val="000000"/>
          <w:sz w:val="24"/>
          <w:szCs w:val="24"/>
          <w:highlight w:val="yellow"/>
        </w:rPr>
      </w:pPr>
      <w:r w:rsidRPr="00950EA7">
        <w:rPr>
          <w:rFonts w:ascii="Times New Roman" w:hAnsi="Times New Roman" w:cs="Times New Roman"/>
          <w:color w:val="000000"/>
          <w:sz w:val="24"/>
          <w:szCs w:val="24"/>
          <w:highlight w:val="yellow"/>
        </w:rPr>
        <w:t>The 24rd annual CALS Teaching Enhancement Symposium, Aug 2023</w:t>
      </w:r>
    </w:p>
    <w:p w14:paraId="3F4F5D33" w14:textId="4B0AF439" w:rsidR="006D18BA" w:rsidRPr="00950EA7" w:rsidRDefault="006D18BA" w:rsidP="00A541A6">
      <w:pPr>
        <w:widowControl w:val="0"/>
        <w:numPr>
          <w:ilvl w:val="0"/>
          <w:numId w:val="5"/>
        </w:numPr>
        <w:tabs>
          <w:tab w:val="left" w:pos="220"/>
          <w:tab w:val="left" w:pos="720"/>
        </w:tabs>
        <w:autoSpaceDE w:val="0"/>
        <w:autoSpaceDN w:val="0"/>
        <w:adjustRightInd w:val="0"/>
        <w:spacing w:after="0" w:line="240" w:lineRule="auto"/>
        <w:ind w:left="1080" w:right="365" w:hanging="720"/>
        <w:rPr>
          <w:rFonts w:ascii="Times New Roman" w:hAnsi="Times New Roman" w:cs="Times New Roman"/>
          <w:color w:val="4D5055"/>
          <w:sz w:val="24"/>
          <w:szCs w:val="24"/>
        </w:rPr>
      </w:pPr>
      <w:r w:rsidRPr="00950EA7">
        <w:rPr>
          <w:rFonts w:ascii="Times New Roman" w:hAnsi="Times New Roman" w:cs="Times New Roman"/>
          <w:sz w:val="24"/>
          <w:szCs w:val="24"/>
        </w:rPr>
        <w:t>UF/IFAS AI Deep Learning Workshop, Nov-Dec 2022</w:t>
      </w:r>
    </w:p>
    <w:p w14:paraId="62B73D2D" w14:textId="77777777" w:rsidR="006D18BA" w:rsidRPr="00950EA7" w:rsidRDefault="006D18BA" w:rsidP="00A541A6">
      <w:pPr>
        <w:widowControl w:val="0"/>
        <w:numPr>
          <w:ilvl w:val="0"/>
          <w:numId w:val="5"/>
        </w:numPr>
        <w:tabs>
          <w:tab w:val="left" w:pos="220"/>
          <w:tab w:val="left" w:pos="720"/>
        </w:tabs>
        <w:autoSpaceDE w:val="0"/>
        <w:autoSpaceDN w:val="0"/>
        <w:adjustRightInd w:val="0"/>
        <w:spacing w:after="0" w:line="240" w:lineRule="auto"/>
        <w:ind w:left="1080" w:right="365" w:hanging="720"/>
        <w:rPr>
          <w:rFonts w:ascii="Times New Roman" w:hAnsi="Times New Roman" w:cs="Times New Roman"/>
          <w:sz w:val="24"/>
          <w:szCs w:val="24"/>
        </w:rPr>
      </w:pPr>
      <w:r w:rsidRPr="00950EA7">
        <w:rPr>
          <w:rFonts w:ascii="Times New Roman" w:hAnsi="Times New Roman" w:cs="Times New Roman"/>
          <w:sz w:val="24"/>
          <w:szCs w:val="24"/>
        </w:rPr>
        <w:t>CALS Teacher’s College, Sep-Nov 2022</w:t>
      </w:r>
    </w:p>
    <w:p w14:paraId="2AB2C469" w14:textId="77777777" w:rsidR="006D18BA" w:rsidRPr="00950EA7" w:rsidRDefault="006D18BA" w:rsidP="00A541A6">
      <w:pPr>
        <w:widowControl w:val="0"/>
        <w:numPr>
          <w:ilvl w:val="0"/>
          <w:numId w:val="5"/>
        </w:numPr>
        <w:tabs>
          <w:tab w:val="left" w:pos="220"/>
          <w:tab w:val="left" w:pos="720"/>
        </w:tabs>
        <w:autoSpaceDE w:val="0"/>
        <w:autoSpaceDN w:val="0"/>
        <w:adjustRightInd w:val="0"/>
        <w:spacing w:after="0" w:line="240" w:lineRule="auto"/>
        <w:ind w:left="1080" w:right="365" w:hanging="720"/>
        <w:rPr>
          <w:rFonts w:ascii="Times New Roman" w:hAnsi="Times New Roman" w:cs="Times New Roman"/>
          <w:color w:val="000000"/>
          <w:sz w:val="24"/>
          <w:szCs w:val="24"/>
        </w:rPr>
      </w:pPr>
      <w:r w:rsidRPr="00950EA7">
        <w:rPr>
          <w:rFonts w:ascii="Times New Roman" w:hAnsi="Times New Roman" w:cs="Times New Roman"/>
          <w:color w:val="000000"/>
          <w:sz w:val="24"/>
          <w:szCs w:val="24"/>
        </w:rPr>
        <w:t>The 23rd annual CALS Teaching Enhancement Symposium, Aug 2022</w:t>
      </w:r>
    </w:p>
    <w:p w14:paraId="2725BA8D" w14:textId="77777777" w:rsidR="006D18BA" w:rsidRPr="00950EA7" w:rsidRDefault="006D18BA" w:rsidP="00A541A6">
      <w:pPr>
        <w:widowControl w:val="0"/>
        <w:numPr>
          <w:ilvl w:val="0"/>
          <w:numId w:val="5"/>
        </w:numPr>
        <w:tabs>
          <w:tab w:val="left" w:pos="220"/>
          <w:tab w:val="left" w:pos="720"/>
        </w:tabs>
        <w:autoSpaceDE w:val="0"/>
        <w:autoSpaceDN w:val="0"/>
        <w:adjustRightInd w:val="0"/>
        <w:spacing w:after="0" w:line="240" w:lineRule="auto"/>
        <w:ind w:left="1080" w:right="365" w:hanging="720"/>
        <w:rPr>
          <w:rFonts w:ascii="Times New Roman" w:hAnsi="Times New Roman" w:cs="Times New Roman"/>
          <w:sz w:val="24"/>
          <w:szCs w:val="24"/>
        </w:rPr>
      </w:pPr>
      <w:r w:rsidRPr="00950EA7">
        <w:rPr>
          <w:rFonts w:ascii="Times New Roman" w:hAnsi="Times New Roman" w:cs="Times New Roman"/>
          <w:sz w:val="24"/>
          <w:szCs w:val="24"/>
        </w:rPr>
        <w:t>Completed 4-day Online Teaching Workshop Series, Brandeis University, July 2020</w:t>
      </w:r>
    </w:p>
    <w:p w14:paraId="6D7274DB" w14:textId="77777777" w:rsidR="006D18BA" w:rsidRPr="00950EA7" w:rsidRDefault="006D18BA" w:rsidP="00A541A6">
      <w:pPr>
        <w:widowControl w:val="0"/>
        <w:numPr>
          <w:ilvl w:val="0"/>
          <w:numId w:val="5"/>
        </w:numPr>
        <w:tabs>
          <w:tab w:val="left" w:pos="220"/>
          <w:tab w:val="left" w:pos="720"/>
        </w:tabs>
        <w:autoSpaceDE w:val="0"/>
        <w:autoSpaceDN w:val="0"/>
        <w:adjustRightInd w:val="0"/>
        <w:spacing w:after="0" w:line="240" w:lineRule="auto"/>
        <w:ind w:left="1080" w:right="365" w:hanging="720"/>
        <w:rPr>
          <w:rFonts w:ascii="Times New Roman" w:hAnsi="Times New Roman" w:cs="Times New Roman"/>
          <w:sz w:val="24"/>
          <w:szCs w:val="24"/>
        </w:rPr>
      </w:pPr>
      <w:r w:rsidRPr="00950EA7">
        <w:rPr>
          <w:rFonts w:ascii="Times New Roman" w:hAnsi="Times New Roman" w:cs="Times New Roman"/>
          <w:sz w:val="24"/>
          <w:szCs w:val="24"/>
        </w:rPr>
        <w:t xml:space="preserve">Center for Teaching and Learning Teaching Fellows, Brandeis University, Sep-Dec 2019 </w:t>
      </w:r>
    </w:p>
    <w:p w14:paraId="299D19A5"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0AEDA7D9" w14:textId="77777777" w:rsidR="00D05A8E" w:rsidRPr="00950EA7" w:rsidRDefault="00D05A8E" w:rsidP="00A541A6">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12.</w:t>
      </w:r>
      <w:r w:rsidRPr="00950EA7">
        <w:rPr>
          <w:rFonts w:ascii="Times New Roman" w:hAnsi="Times New Roman" w:cs="Times New Roman"/>
          <w:b/>
          <w:bCs/>
          <w:color w:val="000000"/>
          <w:kern w:val="0"/>
          <w:sz w:val="24"/>
          <w:szCs w:val="24"/>
        </w:rPr>
        <w:tab/>
        <w:t>GRADUATE COMMITTEE ACTIVITIES</w:t>
      </w:r>
    </w:p>
    <w:p w14:paraId="52D18E45" w14:textId="77777777" w:rsidR="00D05A8E" w:rsidRPr="00950EA7" w:rsidRDefault="00D05A8E" w:rsidP="00D05A8E">
      <w:pPr>
        <w:widowControl w:val="0"/>
        <w:autoSpaceDE w:val="0"/>
        <w:autoSpaceDN w:val="0"/>
        <w:adjustRightInd w:val="0"/>
        <w:spacing w:after="0" w:line="240" w:lineRule="auto"/>
        <w:ind w:left="120" w:right="206"/>
        <w:rPr>
          <w:rFonts w:ascii="Times New Roman" w:hAnsi="Times New Roman" w:cs="Times New Roman"/>
          <w:color w:val="000000"/>
          <w:kern w:val="0"/>
          <w:sz w:val="24"/>
          <w:szCs w:val="24"/>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D05A8E" w:rsidRPr="00950EA7" w14:paraId="1B9137F6" w14:textId="77777777" w:rsidTr="00D96BA2">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4C4BDD02"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Candidate’s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156A7DCE"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316906C7"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2535C9F3"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Complete Date</w:t>
            </w:r>
          </w:p>
        </w:tc>
      </w:tr>
      <w:tr w:rsidR="00D05A8E" w:rsidRPr="00950EA7" w14:paraId="2178D435" w14:textId="77777777" w:rsidTr="00D96BA2">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D1C9330"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 xml:space="preserve">Chair </w:t>
            </w:r>
            <w:proofErr w:type="spellStart"/>
            <w:r w:rsidRPr="00950EA7">
              <w:rPr>
                <w:rFonts w:ascii="Times New Roman" w:hAnsi="Times New Roman" w:cs="Times New Roman"/>
                <w:color w:val="000000"/>
                <w:kern w:val="0"/>
                <w:sz w:val="24"/>
                <w:szCs w:val="24"/>
              </w:rPr>
              <w:t>Ph.D</w:t>
            </w:r>
            <w:proofErr w:type="spellEnd"/>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3C476278"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proofErr w:type="spellStart"/>
            <w:r w:rsidRPr="00950EA7">
              <w:rPr>
                <w:rFonts w:ascii="Times New Roman" w:hAnsi="Times New Roman" w:cs="Times New Roman"/>
                <w:color w:val="000000"/>
                <w:kern w:val="0"/>
                <w:sz w:val="24"/>
                <w:szCs w:val="24"/>
              </w:rPr>
              <w:t>Shangze</w:t>
            </w:r>
            <w:proofErr w:type="spellEnd"/>
            <w:r w:rsidRPr="00950EA7">
              <w:rPr>
                <w:rFonts w:ascii="Times New Roman" w:hAnsi="Times New Roman" w:cs="Times New Roman"/>
                <w:color w:val="000000"/>
                <w:kern w:val="0"/>
                <w:sz w:val="24"/>
                <w:szCs w:val="24"/>
              </w:rPr>
              <w:t xml:space="preserve"> Dai</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19995AC1"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Food and Resource Economics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2B3B6AB1"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p>
        </w:tc>
      </w:tr>
      <w:tr w:rsidR="00D05A8E" w:rsidRPr="00950EA7" w14:paraId="5E8323BC" w14:textId="77777777" w:rsidTr="00D96BA2">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3371A8CE"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lastRenderedPageBreak/>
              <w:t xml:space="preserve">Member </w:t>
            </w:r>
            <w:proofErr w:type="spellStart"/>
            <w:r w:rsidRPr="00950EA7">
              <w:rPr>
                <w:rFonts w:ascii="Times New Roman" w:hAnsi="Times New Roman" w:cs="Times New Roman"/>
                <w:color w:val="000000"/>
                <w:kern w:val="0"/>
                <w:sz w:val="24"/>
                <w:szCs w:val="24"/>
              </w:rPr>
              <w:t>Ph.D</w:t>
            </w:r>
            <w:proofErr w:type="spellEnd"/>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2A65BF7A"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Ankita Datta</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1C6F8097"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Interdisciplinary Ecology</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7CA4EF74"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p>
        </w:tc>
      </w:tr>
      <w:tr w:rsidR="00D05A8E" w:rsidRPr="00950EA7" w14:paraId="5BF18C75" w14:textId="77777777" w:rsidTr="00D96BA2">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67FEC108" w14:textId="5BBD7334" w:rsidR="00D05A8E" w:rsidRPr="00950EA7" w:rsidRDefault="00B81461"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r w:rsidRPr="00950EA7">
              <w:rPr>
                <w:rFonts w:ascii="Times New Roman" w:hAnsi="Times New Roman" w:cs="Times New Roman"/>
                <w:kern w:val="0"/>
                <w:sz w:val="24"/>
                <w:szCs w:val="24"/>
              </w:rPr>
              <w:t xml:space="preserve">Member </w:t>
            </w:r>
            <w:proofErr w:type="spellStart"/>
            <w:r w:rsidRPr="00950EA7">
              <w:rPr>
                <w:rFonts w:ascii="Times New Roman" w:hAnsi="Times New Roman" w:cs="Times New Roman"/>
                <w:kern w:val="0"/>
                <w:sz w:val="24"/>
                <w:szCs w:val="24"/>
              </w:rPr>
              <w:t>Ph.D</w:t>
            </w:r>
            <w:proofErr w:type="spellEnd"/>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334032AA" w14:textId="6F74472C" w:rsidR="00D05A8E" w:rsidRPr="00950EA7" w:rsidRDefault="007E69EC"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roofErr w:type="spellStart"/>
            <w:r w:rsidRPr="00950EA7">
              <w:rPr>
                <w:rFonts w:ascii="Times New Roman" w:hAnsi="Times New Roman" w:cs="Times New Roman"/>
                <w:kern w:val="0"/>
                <w:sz w:val="24"/>
                <w:szCs w:val="24"/>
              </w:rPr>
              <w:t>Yujuan</w:t>
            </w:r>
            <w:proofErr w:type="spellEnd"/>
            <w:r w:rsidRPr="00950EA7">
              <w:rPr>
                <w:rFonts w:ascii="Times New Roman" w:hAnsi="Times New Roman" w:cs="Times New Roman"/>
                <w:kern w:val="0"/>
                <w:sz w:val="24"/>
                <w:szCs w:val="24"/>
              </w:rPr>
              <w:t xml:space="preserve"> Gao</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40E466AB" w14:textId="0AFD6D82" w:rsidR="00D05A8E" w:rsidRPr="00950EA7" w:rsidRDefault="007E69EC"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r w:rsidRPr="00950EA7">
              <w:rPr>
                <w:rFonts w:ascii="Times New Roman" w:hAnsi="Times New Roman" w:cs="Times New Roman"/>
                <w:kern w:val="0"/>
                <w:sz w:val="24"/>
                <w:szCs w:val="24"/>
              </w:rPr>
              <w:t>Food and Resource Economics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15438FD5" w14:textId="30006C16"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kern w:val="0"/>
                <w:sz w:val="24"/>
                <w:szCs w:val="24"/>
              </w:rPr>
            </w:pPr>
          </w:p>
        </w:tc>
      </w:tr>
      <w:tr w:rsidR="00B81461" w:rsidRPr="00950EA7" w14:paraId="4433FF7D" w14:textId="77777777" w:rsidTr="00D96BA2">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5CA6598A" w14:textId="305D34D9" w:rsidR="00B81461" w:rsidRPr="00950EA7" w:rsidRDefault="00B81461" w:rsidP="00B81461">
            <w:pPr>
              <w:widowControl w:val="0"/>
              <w:autoSpaceDE w:val="0"/>
              <w:autoSpaceDN w:val="0"/>
              <w:adjustRightInd w:val="0"/>
              <w:spacing w:after="0" w:line="240" w:lineRule="auto"/>
              <w:ind w:left="108" w:right="108"/>
              <w:rPr>
                <w:rFonts w:ascii="Times New Roman" w:hAnsi="Times New Roman" w:cs="Times New Roman"/>
                <w:kern w:val="0"/>
                <w:sz w:val="24"/>
                <w:szCs w:val="24"/>
              </w:rPr>
            </w:pPr>
            <w:commentRangeStart w:id="54"/>
            <w:r w:rsidRPr="00950EA7">
              <w:rPr>
                <w:rFonts w:ascii="Times New Roman" w:hAnsi="Times New Roman" w:cs="Times New Roman"/>
                <w:kern w:val="0"/>
                <w:sz w:val="24"/>
                <w:szCs w:val="24"/>
              </w:rPr>
              <w:t>Member Master’s</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74C5F8B1" w14:textId="7920F89D" w:rsidR="00B81461" w:rsidRPr="00950EA7" w:rsidRDefault="00B81461" w:rsidP="00B81461">
            <w:pPr>
              <w:widowControl w:val="0"/>
              <w:autoSpaceDE w:val="0"/>
              <w:autoSpaceDN w:val="0"/>
              <w:adjustRightInd w:val="0"/>
              <w:spacing w:after="0" w:line="240" w:lineRule="auto"/>
              <w:ind w:left="108" w:right="108"/>
              <w:rPr>
                <w:rFonts w:ascii="Times New Roman" w:hAnsi="Times New Roman" w:cs="Times New Roman"/>
                <w:kern w:val="0"/>
                <w:sz w:val="24"/>
                <w:szCs w:val="24"/>
              </w:rPr>
            </w:pPr>
            <w:proofErr w:type="spellStart"/>
            <w:r w:rsidRPr="00950EA7">
              <w:rPr>
                <w:rFonts w:ascii="Times New Roman" w:hAnsi="Times New Roman" w:cs="Times New Roman"/>
                <w:kern w:val="0"/>
                <w:sz w:val="24"/>
                <w:szCs w:val="24"/>
              </w:rPr>
              <w:t>Xujin</w:t>
            </w:r>
            <w:proofErr w:type="spellEnd"/>
            <w:r w:rsidRPr="00950EA7">
              <w:rPr>
                <w:rFonts w:ascii="Times New Roman" w:hAnsi="Times New Roman" w:cs="Times New Roman"/>
                <w:kern w:val="0"/>
                <w:sz w:val="24"/>
                <w:szCs w:val="24"/>
              </w:rPr>
              <w:t xml:space="preserve"> Wang</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9E29E47" w14:textId="4AE29542" w:rsidR="00B81461" w:rsidRPr="00950EA7" w:rsidRDefault="00B81461" w:rsidP="00B81461">
            <w:pPr>
              <w:widowControl w:val="0"/>
              <w:autoSpaceDE w:val="0"/>
              <w:autoSpaceDN w:val="0"/>
              <w:adjustRightInd w:val="0"/>
              <w:spacing w:after="0" w:line="240" w:lineRule="auto"/>
              <w:ind w:left="108" w:right="108"/>
              <w:rPr>
                <w:rFonts w:ascii="Times New Roman" w:hAnsi="Times New Roman" w:cs="Times New Roman"/>
                <w:kern w:val="0"/>
                <w:sz w:val="24"/>
                <w:szCs w:val="24"/>
              </w:rPr>
            </w:pPr>
            <w:r w:rsidRPr="00950EA7">
              <w:rPr>
                <w:rFonts w:ascii="Times New Roman" w:hAnsi="Times New Roman" w:cs="Times New Roman"/>
                <w:kern w:val="0"/>
                <w:sz w:val="24"/>
                <w:szCs w:val="24"/>
              </w:rPr>
              <w:t>Environmental Studies (University of Pennsylvania)</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35DEECED" w14:textId="7184F48B" w:rsidR="00B81461" w:rsidRPr="00950EA7" w:rsidRDefault="00B81461" w:rsidP="00B81461">
            <w:pPr>
              <w:widowControl w:val="0"/>
              <w:autoSpaceDE w:val="0"/>
              <w:autoSpaceDN w:val="0"/>
              <w:adjustRightInd w:val="0"/>
              <w:spacing w:after="0" w:line="240" w:lineRule="auto"/>
              <w:ind w:left="108" w:right="108"/>
              <w:rPr>
                <w:rFonts w:ascii="Times New Roman" w:hAnsi="Times New Roman" w:cs="Times New Roman"/>
                <w:kern w:val="0"/>
                <w:sz w:val="24"/>
                <w:szCs w:val="24"/>
              </w:rPr>
            </w:pPr>
            <w:r w:rsidRPr="00950EA7">
              <w:rPr>
                <w:rFonts w:ascii="Times New Roman" w:hAnsi="Times New Roman" w:cs="Times New Roman"/>
                <w:kern w:val="0"/>
                <w:sz w:val="24"/>
                <w:szCs w:val="24"/>
              </w:rPr>
              <w:t>Dec 2023</w:t>
            </w:r>
            <w:commentRangeEnd w:id="54"/>
            <w:r w:rsidR="00C12738" w:rsidRPr="00950EA7">
              <w:rPr>
                <w:rStyle w:val="CommentReference"/>
                <w:rFonts w:ascii="Times New Roman" w:hAnsi="Times New Roman" w:cs="Times New Roman"/>
              </w:rPr>
              <w:commentReference w:id="54"/>
            </w:r>
          </w:p>
        </w:tc>
      </w:tr>
    </w:tbl>
    <w:p w14:paraId="19DD2B84" w14:textId="77777777" w:rsidR="00D05A8E" w:rsidRPr="00950EA7" w:rsidRDefault="00D05A8E" w:rsidP="00D05A8E">
      <w:pPr>
        <w:widowControl w:val="0"/>
        <w:autoSpaceDE w:val="0"/>
        <w:autoSpaceDN w:val="0"/>
        <w:adjustRightInd w:val="0"/>
        <w:spacing w:after="0" w:line="240" w:lineRule="auto"/>
        <w:ind w:left="120" w:right="206"/>
        <w:rPr>
          <w:rFonts w:ascii="Times New Roman" w:hAnsi="Times New Roman" w:cs="Times New Roman"/>
          <w:color w:val="000000"/>
          <w:kern w:val="0"/>
          <w:sz w:val="24"/>
          <w:szCs w:val="24"/>
        </w:rPr>
      </w:pPr>
    </w:p>
    <w:p w14:paraId="54DB16E8" w14:textId="77777777" w:rsidR="00D05A8E" w:rsidRPr="00950EA7" w:rsidRDefault="00D05A8E" w:rsidP="000D3AFC">
      <w:pPr>
        <w:widowControl w:val="0"/>
        <w:autoSpaceDE w:val="0"/>
        <w:autoSpaceDN w:val="0"/>
        <w:adjustRightInd w:val="0"/>
        <w:spacing w:after="0" w:line="240" w:lineRule="auto"/>
        <w:ind w:left="720" w:right="120"/>
        <w:rPr>
          <w:rFonts w:ascii="Times New Roman" w:hAnsi="Times New Roman" w:cs="Times New Roman"/>
          <w:color w:val="000000"/>
          <w:kern w:val="0"/>
          <w:sz w:val="24"/>
          <w:szCs w:val="24"/>
        </w:rPr>
      </w:pPr>
    </w:p>
    <w:p w14:paraId="00C1F65F" w14:textId="38AF4EFC" w:rsidR="00D05A8E" w:rsidRDefault="00D05A8E" w:rsidP="000D3AFC">
      <w:pPr>
        <w:widowControl w:val="0"/>
        <w:tabs>
          <w:tab w:val="left" w:pos="576"/>
        </w:tabs>
        <w:autoSpaceDE w:val="0"/>
        <w:autoSpaceDN w:val="0"/>
        <w:adjustRightInd w:val="0"/>
        <w:spacing w:after="0" w:line="240" w:lineRule="auto"/>
        <w:ind w:left="360" w:right="360"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13.</w:t>
      </w:r>
      <w:r w:rsidRPr="00950EA7">
        <w:rPr>
          <w:rFonts w:ascii="Times New Roman" w:hAnsi="Times New Roman" w:cs="Times New Roman"/>
          <w:b/>
          <w:bCs/>
          <w:color w:val="000000"/>
          <w:kern w:val="0"/>
          <w:sz w:val="24"/>
          <w:szCs w:val="24"/>
        </w:rPr>
        <w:tab/>
        <w:t>CONTRIBUTION TO DISCIPLINE/RESEARCH NARRATIVE</w:t>
      </w:r>
    </w:p>
    <w:p w14:paraId="50DB294A" w14:textId="77777777" w:rsidR="00196D01" w:rsidRDefault="00196D01" w:rsidP="000D3AFC">
      <w:pPr>
        <w:widowControl w:val="0"/>
        <w:tabs>
          <w:tab w:val="left" w:pos="576"/>
        </w:tabs>
        <w:autoSpaceDE w:val="0"/>
        <w:autoSpaceDN w:val="0"/>
        <w:adjustRightInd w:val="0"/>
        <w:spacing w:after="0" w:line="240" w:lineRule="auto"/>
        <w:ind w:left="360" w:right="360" w:hanging="360"/>
        <w:jc w:val="both"/>
        <w:rPr>
          <w:rFonts w:ascii="Times New Roman" w:hAnsi="Times New Roman" w:cs="Times New Roman"/>
          <w:b/>
          <w:bCs/>
          <w:color w:val="000000"/>
          <w:kern w:val="0"/>
          <w:sz w:val="24"/>
          <w:szCs w:val="24"/>
        </w:rPr>
      </w:pPr>
    </w:p>
    <w:p w14:paraId="18032C93" w14:textId="56AF0D9C" w:rsidR="00196D01" w:rsidRPr="00196D01" w:rsidRDefault="00196D01" w:rsidP="000D3AFC">
      <w:pPr>
        <w:widowControl w:val="0"/>
        <w:tabs>
          <w:tab w:val="left" w:pos="576"/>
        </w:tabs>
        <w:autoSpaceDE w:val="0"/>
        <w:autoSpaceDN w:val="0"/>
        <w:adjustRightInd w:val="0"/>
        <w:spacing w:after="0" w:line="240" w:lineRule="auto"/>
        <w:ind w:left="360" w:right="360" w:hanging="360"/>
        <w:jc w:val="both"/>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 xml:space="preserve">Include the narrative </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why is it important</w:t>
      </w:r>
      <w:r>
        <w:rPr>
          <w:rFonts w:ascii="Times New Roman" w:hAnsi="Times New Roman" w:cs="Times New Roman"/>
          <w:color w:val="000000"/>
          <w:kern w:val="0"/>
          <w:sz w:val="24"/>
          <w:szCs w:val="24"/>
        </w:rPr>
        <w:t>”</w:t>
      </w:r>
      <w:r w:rsidR="00E07529">
        <w:rPr>
          <w:rFonts w:ascii="Times New Roman" w:hAnsi="Times New Roman" w:cs="Times New Roman" w:hint="eastAsia"/>
          <w:color w:val="000000"/>
          <w:kern w:val="0"/>
          <w:sz w:val="24"/>
          <w:szCs w:val="24"/>
        </w:rPr>
        <w:t xml:space="preserve">; Why it matters; </w:t>
      </w:r>
      <w:r w:rsidR="0025381E">
        <w:rPr>
          <w:rFonts w:ascii="Times New Roman" w:hAnsi="Times New Roman" w:cs="Times New Roman" w:hint="eastAsia"/>
          <w:color w:val="000000"/>
          <w:kern w:val="0"/>
          <w:sz w:val="24"/>
          <w:szCs w:val="24"/>
        </w:rPr>
        <w:t>What I do; and how do you know it is high quality;</w:t>
      </w:r>
    </w:p>
    <w:p w14:paraId="2C1559E7" w14:textId="77777777" w:rsidR="00D05A8E" w:rsidRPr="00950EA7" w:rsidRDefault="00D05A8E" w:rsidP="000D3AFC">
      <w:pPr>
        <w:widowControl w:val="0"/>
        <w:autoSpaceDE w:val="0"/>
        <w:autoSpaceDN w:val="0"/>
        <w:adjustRightInd w:val="0"/>
        <w:spacing w:after="0" w:line="240" w:lineRule="auto"/>
        <w:ind w:right="365"/>
        <w:rPr>
          <w:ins w:id="55" w:author="Ji, James Xinde" w:date="2024-03-20T15:25:00Z"/>
          <w:rFonts w:ascii="Times New Roman" w:hAnsi="Times New Roman" w:cs="Times New Roman"/>
          <w:color w:val="000000"/>
          <w:kern w:val="0"/>
          <w:sz w:val="24"/>
          <w:szCs w:val="24"/>
        </w:rPr>
      </w:pPr>
    </w:p>
    <w:p w14:paraId="1F9EA822" w14:textId="3E007EF3" w:rsidR="00642708" w:rsidRPr="00950EA7" w:rsidRDefault="00642708" w:rsidP="000D3AFC">
      <w:pPr>
        <w:widowControl w:val="0"/>
        <w:autoSpaceDE w:val="0"/>
        <w:autoSpaceDN w:val="0"/>
        <w:adjustRightInd w:val="0"/>
        <w:spacing w:after="0" w:line="240" w:lineRule="auto"/>
        <w:ind w:right="365"/>
        <w:rPr>
          <w:ins w:id="56" w:author="Ji, James Xinde" w:date="2024-03-20T15:27:00Z"/>
          <w:rFonts w:ascii="Times New Roman" w:hAnsi="Times New Roman" w:cs="Times New Roman"/>
          <w:color w:val="000000"/>
          <w:kern w:val="0"/>
          <w:sz w:val="24"/>
          <w:szCs w:val="24"/>
        </w:rPr>
      </w:pPr>
      <w:ins w:id="57" w:author="Ji, James Xinde" w:date="2024-03-20T15:25:00Z">
        <w:r w:rsidRPr="00950EA7">
          <w:rPr>
            <w:rFonts w:ascii="Times New Roman" w:hAnsi="Times New Roman" w:cs="Times New Roman"/>
            <w:color w:val="000000"/>
            <w:kern w:val="0"/>
            <w:sz w:val="24"/>
            <w:szCs w:val="24"/>
          </w:rPr>
          <w:t>Including description</w:t>
        </w:r>
      </w:ins>
      <w:ins w:id="58" w:author="Ji, James Xinde" w:date="2024-03-20T15:28:00Z">
        <w:r w:rsidRPr="00950EA7">
          <w:rPr>
            <w:rFonts w:ascii="Times New Roman" w:hAnsi="Times New Roman" w:cs="Times New Roman"/>
            <w:color w:val="000000"/>
            <w:kern w:val="0"/>
            <w:sz w:val="24"/>
            <w:szCs w:val="24"/>
          </w:rPr>
          <w:t>s</w:t>
        </w:r>
      </w:ins>
      <w:ins w:id="59" w:author="Ji, James Xinde" w:date="2024-03-20T15:25:00Z">
        <w:r w:rsidRPr="00950EA7">
          <w:rPr>
            <w:rFonts w:ascii="Times New Roman" w:hAnsi="Times New Roman" w:cs="Times New Roman"/>
            <w:color w:val="000000"/>
            <w:kern w:val="0"/>
            <w:sz w:val="24"/>
            <w:szCs w:val="24"/>
          </w:rPr>
          <w:t xml:space="preserve"> of journal quality</w:t>
        </w:r>
      </w:ins>
    </w:p>
    <w:p w14:paraId="2542BF60" w14:textId="77777777" w:rsidR="00642708" w:rsidRPr="00950EA7" w:rsidRDefault="00642708" w:rsidP="000D3AFC">
      <w:pPr>
        <w:widowControl w:val="0"/>
        <w:autoSpaceDE w:val="0"/>
        <w:autoSpaceDN w:val="0"/>
        <w:adjustRightInd w:val="0"/>
        <w:spacing w:after="0" w:line="240" w:lineRule="auto"/>
        <w:ind w:right="365"/>
        <w:rPr>
          <w:ins w:id="60" w:author="Ji, James Xinde" w:date="2024-03-20T15:27:00Z"/>
          <w:rFonts w:ascii="Times New Roman" w:hAnsi="Times New Roman" w:cs="Times New Roman"/>
          <w:color w:val="000000"/>
          <w:kern w:val="0"/>
          <w:sz w:val="24"/>
          <w:szCs w:val="24"/>
        </w:rPr>
      </w:pPr>
    </w:p>
    <w:p w14:paraId="082F235B" w14:textId="0F5AB899" w:rsidR="00642708" w:rsidRPr="00950EA7" w:rsidRDefault="00642708" w:rsidP="000D3AFC">
      <w:pPr>
        <w:widowControl w:val="0"/>
        <w:autoSpaceDE w:val="0"/>
        <w:autoSpaceDN w:val="0"/>
        <w:adjustRightInd w:val="0"/>
        <w:spacing w:after="0" w:line="240" w:lineRule="auto"/>
        <w:ind w:right="365"/>
        <w:rPr>
          <w:ins w:id="61" w:author="Ji, James Xinde" w:date="2024-03-20T15:41:00Z"/>
          <w:rFonts w:ascii="Times New Roman" w:hAnsi="Times New Roman" w:cs="Times New Roman"/>
          <w:color w:val="000000"/>
          <w:kern w:val="0"/>
          <w:sz w:val="24"/>
          <w:szCs w:val="24"/>
        </w:rPr>
      </w:pPr>
      <w:ins w:id="62" w:author="Ji, James Xinde" w:date="2024-03-20T15:27:00Z">
        <w:r w:rsidRPr="00950EA7">
          <w:rPr>
            <w:rFonts w:ascii="Times New Roman" w:hAnsi="Times New Roman" w:cs="Times New Roman"/>
            <w:color w:val="000000"/>
            <w:kern w:val="0"/>
            <w:sz w:val="24"/>
            <w:szCs w:val="24"/>
          </w:rPr>
          <w:t xml:space="preserve">Point out </w:t>
        </w:r>
      </w:ins>
      <w:ins w:id="63" w:author="Ji, James Xinde" w:date="2024-03-20T15:28:00Z">
        <w:r w:rsidRPr="00950EA7">
          <w:rPr>
            <w:rFonts w:ascii="Times New Roman" w:hAnsi="Times New Roman" w:cs="Times New Roman"/>
            <w:color w:val="000000"/>
            <w:kern w:val="0"/>
            <w:sz w:val="24"/>
            <w:szCs w:val="24"/>
          </w:rPr>
          <w:t>p</w:t>
        </w:r>
      </w:ins>
      <w:ins w:id="64" w:author="Ji, James Xinde" w:date="2024-03-20T15:27:00Z">
        <w:r w:rsidRPr="00950EA7">
          <w:rPr>
            <w:rFonts w:ascii="Times New Roman" w:hAnsi="Times New Roman" w:cs="Times New Roman"/>
            <w:color w:val="000000"/>
            <w:kern w:val="0"/>
            <w:sz w:val="24"/>
            <w:szCs w:val="24"/>
          </w:rPr>
          <w:t>ublication in the flagship journal</w:t>
        </w:r>
      </w:ins>
      <w:ins w:id="65" w:author="Ji, James Xinde" w:date="2024-03-20T15:28:00Z">
        <w:r w:rsidRPr="00950EA7">
          <w:rPr>
            <w:rFonts w:ascii="Times New Roman" w:hAnsi="Times New Roman" w:cs="Times New Roman"/>
            <w:color w:val="000000"/>
            <w:kern w:val="0"/>
            <w:sz w:val="24"/>
            <w:szCs w:val="24"/>
          </w:rPr>
          <w:t>, and why that is a big deal</w:t>
        </w:r>
      </w:ins>
    </w:p>
    <w:p w14:paraId="3C8ECAB7" w14:textId="77777777" w:rsidR="00B9347B" w:rsidRPr="00950EA7" w:rsidRDefault="00B9347B" w:rsidP="000D3AFC">
      <w:pPr>
        <w:widowControl w:val="0"/>
        <w:autoSpaceDE w:val="0"/>
        <w:autoSpaceDN w:val="0"/>
        <w:adjustRightInd w:val="0"/>
        <w:spacing w:after="0" w:line="240" w:lineRule="auto"/>
        <w:ind w:right="365"/>
        <w:rPr>
          <w:ins w:id="66" w:author="Ji, James Xinde" w:date="2024-03-20T15:41:00Z"/>
          <w:rFonts w:ascii="Times New Roman" w:hAnsi="Times New Roman" w:cs="Times New Roman"/>
          <w:color w:val="000000"/>
          <w:kern w:val="0"/>
          <w:sz w:val="24"/>
          <w:szCs w:val="24"/>
        </w:rPr>
      </w:pPr>
    </w:p>
    <w:p w14:paraId="1F37F0A8" w14:textId="1D6ED5F8" w:rsidR="00B9347B" w:rsidRPr="00950EA7" w:rsidRDefault="00B9347B" w:rsidP="000D3AFC">
      <w:pPr>
        <w:widowControl w:val="0"/>
        <w:autoSpaceDE w:val="0"/>
        <w:autoSpaceDN w:val="0"/>
        <w:adjustRightInd w:val="0"/>
        <w:spacing w:after="0" w:line="240" w:lineRule="auto"/>
        <w:ind w:right="365"/>
        <w:rPr>
          <w:ins w:id="67" w:author="Ji, James Xinde" w:date="2024-03-20T15:45:00Z"/>
          <w:rFonts w:ascii="Times New Roman" w:hAnsi="Times New Roman" w:cs="Times New Roman"/>
          <w:color w:val="000000"/>
          <w:kern w:val="0"/>
          <w:sz w:val="24"/>
          <w:szCs w:val="24"/>
        </w:rPr>
      </w:pPr>
      <w:ins w:id="68" w:author="Ji, James Xinde" w:date="2024-03-20T15:41:00Z">
        <w:r w:rsidRPr="00950EA7">
          <w:rPr>
            <w:rFonts w:ascii="Times New Roman" w:hAnsi="Times New Roman" w:cs="Times New Roman"/>
            <w:color w:val="000000"/>
            <w:kern w:val="0"/>
            <w:sz w:val="24"/>
            <w:szCs w:val="24"/>
          </w:rPr>
          <w:t>Criteria: student, publication, grant, and recognition</w:t>
        </w:r>
      </w:ins>
    </w:p>
    <w:p w14:paraId="3E131D9E" w14:textId="40EE17D2" w:rsidR="00B9347B" w:rsidRPr="00950EA7" w:rsidRDefault="00B9347B" w:rsidP="000D3AFC">
      <w:pPr>
        <w:widowControl w:val="0"/>
        <w:autoSpaceDE w:val="0"/>
        <w:autoSpaceDN w:val="0"/>
        <w:adjustRightInd w:val="0"/>
        <w:spacing w:after="0" w:line="240" w:lineRule="auto"/>
        <w:ind w:right="365"/>
        <w:rPr>
          <w:ins w:id="69" w:author="Ji, James Xinde" w:date="2024-03-20T15:45:00Z"/>
          <w:rFonts w:ascii="Times New Roman" w:hAnsi="Times New Roman" w:cs="Times New Roman"/>
          <w:color w:val="000000"/>
          <w:kern w:val="0"/>
          <w:sz w:val="24"/>
          <w:szCs w:val="24"/>
        </w:rPr>
      </w:pPr>
    </w:p>
    <w:p w14:paraId="7B232F73" w14:textId="05994375" w:rsidR="00B9347B" w:rsidRPr="00950EA7" w:rsidRDefault="00B9347B" w:rsidP="000D3AFC">
      <w:pPr>
        <w:widowControl w:val="0"/>
        <w:autoSpaceDE w:val="0"/>
        <w:autoSpaceDN w:val="0"/>
        <w:adjustRightInd w:val="0"/>
        <w:spacing w:after="0" w:line="240" w:lineRule="auto"/>
        <w:ind w:right="365"/>
        <w:rPr>
          <w:ins w:id="70" w:author="Ji, James Xinde" w:date="2024-03-20T15:46:00Z"/>
          <w:rFonts w:ascii="Times New Roman" w:hAnsi="Times New Roman" w:cs="Times New Roman"/>
          <w:color w:val="000000"/>
          <w:kern w:val="0"/>
          <w:sz w:val="24"/>
          <w:szCs w:val="24"/>
        </w:rPr>
      </w:pPr>
      <w:ins w:id="71" w:author="Ji, James Xinde" w:date="2024-03-20T15:45:00Z">
        <w:r w:rsidRPr="00950EA7">
          <w:rPr>
            <w:rFonts w:ascii="Times New Roman" w:hAnsi="Times New Roman" w:cs="Times New Roman"/>
            <w:color w:val="000000"/>
            <w:kern w:val="0"/>
            <w:sz w:val="24"/>
            <w:szCs w:val="24"/>
          </w:rPr>
          <w:t>Publishing with chaired student is the gold standard</w:t>
        </w:r>
      </w:ins>
      <w:ins w:id="72" w:author="Ji, James Xinde" w:date="2024-03-20T15:46:00Z">
        <w:r w:rsidRPr="00950EA7">
          <w:rPr>
            <w:rFonts w:ascii="Times New Roman" w:hAnsi="Times New Roman" w:cs="Times New Roman"/>
            <w:color w:val="000000"/>
            <w:kern w:val="0"/>
            <w:sz w:val="24"/>
            <w:szCs w:val="24"/>
          </w:rPr>
          <w:t>.</w:t>
        </w:r>
      </w:ins>
    </w:p>
    <w:p w14:paraId="7D267D0C" w14:textId="77777777" w:rsidR="00B9347B" w:rsidRPr="00950EA7" w:rsidRDefault="00B9347B" w:rsidP="000D3AFC">
      <w:pPr>
        <w:widowControl w:val="0"/>
        <w:autoSpaceDE w:val="0"/>
        <w:autoSpaceDN w:val="0"/>
        <w:adjustRightInd w:val="0"/>
        <w:spacing w:after="0" w:line="240" w:lineRule="auto"/>
        <w:ind w:right="365"/>
        <w:rPr>
          <w:ins w:id="73" w:author="Ji, James Xinde" w:date="2024-03-20T15:46:00Z"/>
          <w:rFonts w:ascii="Times New Roman" w:hAnsi="Times New Roman" w:cs="Times New Roman"/>
          <w:color w:val="000000"/>
          <w:kern w:val="0"/>
          <w:sz w:val="24"/>
          <w:szCs w:val="24"/>
        </w:rPr>
      </w:pPr>
    </w:p>
    <w:p w14:paraId="11AD8E1A" w14:textId="69A7A3D9" w:rsidR="00B9347B" w:rsidRPr="00950EA7" w:rsidRDefault="00B9347B" w:rsidP="000D3AFC">
      <w:pPr>
        <w:widowControl w:val="0"/>
        <w:autoSpaceDE w:val="0"/>
        <w:autoSpaceDN w:val="0"/>
        <w:adjustRightInd w:val="0"/>
        <w:spacing w:after="0" w:line="240" w:lineRule="auto"/>
        <w:ind w:right="365"/>
        <w:rPr>
          <w:ins w:id="74" w:author="Ji, James Xinde" w:date="2024-03-20T15:25:00Z"/>
          <w:rFonts w:ascii="Times New Roman" w:hAnsi="Times New Roman" w:cs="Times New Roman"/>
          <w:color w:val="000000"/>
          <w:kern w:val="0"/>
          <w:sz w:val="24"/>
          <w:szCs w:val="24"/>
        </w:rPr>
      </w:pPr>
      <w:ins w:id="75" w:author="Ji, James Xinde" w:date="2024-03-20T15:46:00Z">
        <w:r w:rsidRPr="00950EA7">
          <w:rPr>
            <w:rFonts w:ascii="Times New Roman" w:hAnsi="Times New Roman" w:cs="Times New Roman"/>
            <w:color w:val="000000"/>
            <w:kern w:val="0"/>
            <w:sz w:val="24"/>
            <w:szCs w:val="24"/>
          </w:rPr>
          <w:t xml:space="preserve">Use impact factors; </w:t>
        </w:r>
      </w:ins>
    </w:p>
    <w:p w14:paraId="66FE1878" w14:textId="77777777" w:rsidR="00642708" w:rsidRPr="00950EA7" w:rsidRDefault="00642708" w:rsidP="000D3AFC">
      <w:pPr>
        <w:widowControl w:val="0"/>
        <w:autoSpaceDE w:val="0"/>
        <w:autoSpaceDN w:val="0"/>
        <w:adjustRightInd w:val="0"/>
        <w:spacing w:after="0" w:line="240" w:lineRule="auto"/>
        <w:ind w:right="365"/>
        <w:rPr>
          <w:rFonts w:ascii="Times New Roman" w:hAnsi="Times New Roman" w:cs="Times New Roman"/>
          <w:color w:val="000000"/>
          <w:kern w:val="0"/>
          <w:sz w:val="24"/>
          <w:szCs w:val="24"/>
        </w:rPr>
      </w:pPr>
    </w:p>
    <w:p w14:paraId="4A26C005" w14:textId="77777777" w:rsidR="00D05A8E" w:rsidRPr="00950EA7" w:rsidRDefault="00D05A8E" w:rsidP="000D3AFC">
      <w:pPr>
        <w:widowControl w:val="0"/>
        <w:tabs>
          <w:tab w:val="left" w:pos="576"/>
        </w:tabs>
        <w:autoSpaceDE w:val="0"/>
        <w:autoSpaceDN w:val="0"/>
        <w:adjustRightInd w:val="0"/>
        <w:spacing w:after="0" w:line="240" w:lineRule="auto"/>
        <w:ind w:left="360" w:right="360"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14.</w:t>
      </w:r>
      <w:r w:rsidRPr="00950EA7">
        <w:rPr>
          <w:rFonts w:ascii="Times New Roman" w:hAnsi="Times New Roman" w:cs="Times New Roman"/>
          <w:b/>
          <w:bCs/>
          <w:color w:val="000000"/>
          <w:kern w:val="0"/>
          <w:sz w:val="24"/>
          <w:szCs w:val="24"/>
        </w:rPr>
        <w:tab/>
        <w:t>CREATIVE WORKS OR ACTIVITIES</w:t>
      </w:r>
    </w:p>
    <w:p w14:paraId="092B75E5" w14:textId="16F6CA5B" w:rsidR="00D05A8E" w:rsidRPr="00950EA7" w:rsidRDefault="00EE7F09" w:rsidP="000D3AFC">
      <w:pPr>
        <w:widowControl w:val="0"/>
        <w:autoSpaceDE w:val="0"/>
        <w:autoSpaceDN w:val="0"/>
        <w:adjustRightInd w:val="0"/>
        <w:spacing w:after="0" w:line="240" w:lineRule="auto"/>
        <w:ind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NA</w:t>
      </w:r>
    </w:p>
    <w:p w14:paraId="63569733" w14:textId="77777777" w:rsidR="00D05A8E" w:rsidRPr="00950EA7" w:rsidRDefault="00D05A8E" w:rsidP="000D3AFC">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15.</w:t>
      </w:r>
      <w:r w:rsidRPr="00950EA7">
        <w:rPr>
          <w:rFonts w:ascii="Times New Roman" w:hAnsi="Times New Roman" w:cs="Times New Roman"/>
          <w:b/>
          <w:bCs/>
          <w:color w:val="000000"/>
          <w:kern w:val="0"/>
          <w:sz w:val="24"/>
          <w:szCs w:val="24"/>
        </w:rPr>
        <w:tab/>
        <w:t>PATENTS AND COPYRIGHTS</w:t>
      </w:r>
    </w:p>
    <w:p w14:paraId="1CB82059" w14:textId="1562CADA" w:rsidR="00D05A8E" w:rsidRPr="00950EA7" w:rsidRDefault="000D569F" w:rsidP="000D3AFC">
      <w:pPr>
        <w:widowControl w:val="0"/>
        <w:autoSpaceDE w:val="0"/>
        <w:autoSpaceDN w:val="0"/>
        <w:adjustRightInd w:val="0"/>
        <w:spacing w:after="0" w:line="240" w:lineRule="auto"/>
        <w:ind w:right="365"/>
        <w:rPr>
          <w:rFonts w:ascii="Times New Roman" w:hAnsi="Times New Roman" w:cs="Times New Roman"/>
          <w:b/>
          <w:bCs/>
          <w:color w:val="000000"/>
          <w:kern w:val="0"/>
          <w:sz w:val="24"/>
          <w:szCs w:val="24"/>
        </w:rPr>
      </w:pPr>
      <w:r w:rsidRPr="00950EA7">
        <w:rPr>
          <w:rFonts w:ascii="Times New Roman" w:hAnsi="Times New Roman" w:cs="Times New Roman"/>
          <w:color w:val="000000"/>
          <w:kern w:val="0"/>
          <w:sz w:val="24"/>
          <w:szCs w:val="24"/>
        </w:rPr>
        <w:t>NA</w:t>
      </w:r>
    </w:p>
    <w:p w14:paraId="23F78235" w14:textId="77777777" w:rsidR="000D569F" w:rsidRPr="00950EA7" w:rsidRDefault="000D569F" w:rsidP="000D3AFC">
      <w:pPr>
        <w:widowControl w:val="0"/>
        <w:autoSpaceDE w:val="0"/>
        <w:autoSpaceDN w:val="0"/>
        <w:adjustRightInd w:val="0"/>
        <w:spacing w:after="0" w:line="240" w:lineRule="auto"/>
        <w:ind w:right="365"/>
        <w:rPr>
          <w:rFonts w:ascii="Times New Roman" w:hAnsi="Times New Roman" w:cs="Times New Roman"/>
          <w:b/>
          <w:bCs/>
          <w:color w:val="000000"/>
          <w:kern w:val="0"/>
          <w:sz w:val="24"/>
          <w:szCs w:val="24"/>
        </w:rPr>
      </w:pPr>
    </w:p>
    <w:p w14:paraId="5EBDA9CE" w14:textId="77777777" w:rsidR="00D05A8E" w:rsidRPr="00950EA7" w:rsidRDefault="00D05A8E" w:rsidP="000D3AFC">
      <w:pPr>
        <w:widowControl w:val="0"/>
        <w:tabs>
          <w:tab w:val="left" w:pos="576"/>
        </w:tabs>
        <w:autoSpaceDE w:val="0"/>
        <w:autoSpaceDN w:val="0"/>
        <w:adjustRightInd w:val="0"/>
        <w:spacing w:after="0" w:line="240" w:lineRule="auto"/>
        <w:ind w:left="360" w:right="360"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16.</w:t>
      </w:r>
      <w:r w:rsidRPr="00950EA7">
        <w:rPr>
          <w:rFonts w:ascii="Times New Roman" w:hAnsi="Times New Roman" w:cs="Times New Roman"/>
          <w:b/>
          <w:bCs/>
          <w:color w:val="000000"/>
          <w:kern w:val="0"/>
          <w:sz w:val="24"/>
          <w:szCs w:val="24"/>
        </w:rPr>
        <w:tab/>
        <w:t>PUBLICATIONS</w:t>
      </w:r>
    </w:p>
    <w:p w14:paraId="51DE39B1"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55582DA4"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Senior/principal author(s) = Underline</w:t>
      </w:r>
    </w:p>
    <w:p w14:paraId="32DBCD76"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Self = bold</w:t>
      </w:r>
    </w:p>
    <w:p w14:paraId="3565FC63"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Fellow = f</w:t>
      </w:r>
    </w:p>
    <w:p w14:paraId="2A7FC48D" w14:textId="7ECF782B" w:rsidR="00F00B91" w:rsidRPr="00950EA7" w:rsidRDefault="00F00B91" w:rsidP="00F00B91">
      <w:pPr>
        <w:widowControl w:val="0"/>
        <w:autoSpaceDE w:val="0"/>
        <w:autoSpaceDN w:val="0"/>
        <w:adjustRightInd w:val="0"/>
        <w:spacing w:after="0" w:line="240" w:lineRule="auto"/>
        <w:ind w:left="12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Graduate Student Supervised by the Candidate = G</w:t>
      </w:r>
    </w:p>
    <w:p w14:paraId="2490379C" w14:textId="5EFD2FEA" w:rsidR="00D05A8E" w:rsidRPr="00950EA7" w:rsidRDefault="00F00B91"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 xml:space="preserve">Other </w:t>
      </w:r>
      <w:r w:rsidR="00D05A8E" w:rsidRPr="00950EA7">
        <w:rPr>
          <w:rFonts w:ascii="Times New Roman" w:hAnsi="Times New Roman" w:cs="Times New Roman"/>
          <w:color w:val="000000"/>
          <w:kern w:val="0"/>
          <w:sz w:val="24"/>
          <w:szCs w:val="24"/>
        </w:rPr>
        <w:t>Graduate Student = g</w:t>
      </w:r>
    </w:p>
    <w:p w14:paraId="4BB226C0"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Other = &amp;</w:t>
      </w:r>
    </w:p>
    <w:p w14:paraId="0C856DBE"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Post-Doctoral Associate/Fellow = p</w:t>
      </w:r>
    </w:p>
    <w:p w14:paraId="75CFCB44"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Resident = r</w:t>
      </w:r>
    </w:p>
    <w:p w14:paraId="48DDAE4B" w14:textId="3F561151" w:rsidR="00206303" w:rsidRPr="00950EA7" w:rsidRDefault="00206303" w:rsidP="00206303">
      <w:pPr>
        <w:widowControl w:val="0"/>
        <w:autoSpaceDE w:val="0"/>
        <w:autoSpaceDN w:val="0"/>
        <w:adjustRightInd w:val="0"/>
        <w:spacing w:after="0" w:line="240" w:lineRule="auto"/>
        <w:ind w:left="12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 xml:space="preserve">Co-senior authors = </w:t>
      </w:r>
      <w:r w:rsidRPr="00950EA7">
        <w:rPr>
          <w:rFonts w:ascii="Times New Roman" w:hAnsi="Times New Roman" w:cs="Times New Roman"/>
          <w:color w:val="000000"/>
          <w:sz w:val="24"/>
          <w:szCs w:val="24"/>
          <w:vertAlign w:val="superscript"/>
        </w:rPr>
        <w:t>*</w:t>
      </w:r>
    </w:p>
    <w:p w14:paraId="5668BCA0" w14:textId="77777777" w:rsidR="00D05A8E" w:rsidRPr="00950EA7" w:rsidRDefault="00D05A8E" w:rsidP="00FC6D25">
      <w:pPr>
        <w:widowControl w:val="0"/>
        <w:autoSpaceDE w:val="0"/>
        <w:autoSpaceDN w:val="0"/>
        <w:adjustRightInd w:val="0"/>
        <w:spacing w:after="0" w:line="240" w:lineRule="auto"/>
        <w:ind w:right="365"/>
        <w:rPr>
          <w:rFonts w:ascii="Times New Roman" w:hAnsi="Times New Roman" w:cs="Times New Roman"/>
          <w:kern w:val="0"/>
          <w:sz w:val="24"/>
          <w:szCs w:val="24"/>
        </w:rPr>
      </w:pPr>
    </w:p>
    <w:p w14:paraId="3CA1DCE3" w14:textId="4AF0C33B" w:rsidR="00FC6D25" w:rsidRPr="00950EA7" w:rsidRDefault="00D05A8E" w:rsidP="00AC0CEE">
      <w:pPr>
        <w:pStyle w:val="ListParagraph"/>
        <w:widowControl w:val="0"/>
        <w:numPr>
          <w:ilvl w:val="0"/>
          <w:numId w:val="6"/>
        </w:numPr>
        <w:autoSpaceDE w:val="0"/>
        <w:autoSpaceDN w:val="0"/>
        <w:adjustRightInd w:val="0"/>
        <w:spacing w:after="0" w:line="240" w:lineRule="auto"/>
        <w:ind w:left="36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Books, Sole Author (Title, Publisher, Place of Publication, Date, Inclusive Pages)</w:t>
      </w:r>
    </w:p>
    <w:tbl>
      <w:tblPr>
        <w:tblW w:w="8478" w:type="dxa"/>
        <w:tblInd w:w="1350" w:type="dxa"/>
        <w:tblLayout w:type="fixed"/>
        <w:tblCellMar>
          <w:left w:w="0" w:type="dxa"/>
          <w:right w:w="0" w:type="dxa"/>
        </w:tblCellMar>
        <w:tblLook w:val="0000" w:firstRow="0" w:lastRow="0" w:firstColumn="0" w:lastColumn="0" w:noHBand="0" w:noVBand="0"/>
      </w:tblPr>
      <w:tblGrid>
        <w:gridCol w:w="8478"/>
      </w:tblGrid>
      <w:tr w:rsidR="00D05A8E" w:rsidRPr="00950EA7" w14:paraId="702265F5" w14:textId="77777777" w:rsidTr="00AC0CEE">
        <w:tc>
          <w:tcPr>
            <w:tcW w:w="8478" w:type="dxa"/>
            <w:tcBorders>
              <w:top w:val="nil"/>
              <w:left w:val="nil"/>
              <w:bottom w:val="nil"/>
              <w:right w:val="nil"/>
            </w:tcBorders>
            <w:shd w:val="clear" w:color="auto" w:fill="FFFFFF"/>
          </w:tcPr>
          <w:p w14:paraId="61B4CCD1"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7367EA50" w14:textId="5BC54579" w:rsidR="00EA2CB4" w:rsidRPr="00950EA7" w:rsidRDefault="00D05A8E" w:rsidP="00AC0CEE">
      <w:pPr>
        <w:pStyle w:val="ListParagraph"/>
        <w:widowControl w:val="0"/>
        <w:numPr>
          <w:ilvl w:val="0"/>
          <w:numId w:val="6"/>
        </w:numPr>
        <w:autoSpaceDE w:val="0"/>
        <w:autoSpaceDN w:val="0"/>
        <w:adjustRightInd w:val="0"/>
        <w:spacing w:after="0" w:line="240" w:lineRule="auto"/>
        <w:ind w:left="36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Books, Co-authored (Co-author(s), Title, Publisher, Place of Publication, Date, Inclusive Pages)</w:t>
      </w:r>
    </w:p>
    <w:tbl>
      <w:tblPr>
        <w:tblW w:w="8478" w:type="dxa"/>
        <w:tblInd w:w="1350" w:type="dxa"/>
        <w:tblLayout w:type="fixed"/>
        <w:tblCellMar>
          <w:left w:w="0" w:type="dxa"/>
          <w:right w:w="0" w:type="dxa"/>
        </w:tblCellMar>
        <w:tblLook w:val="0000" w:firstRow="0" w:lastRow="0" w:firstColumn="0" w:lastColumn="0" w:noHBand="0" w:noVBand="0"/>
      </w:tblPr>
      <w:tblGrid>
        <w:gridCol w:w="8478"/>
      </w:tblGrid>
      <w:tr w:rsidR="00D05A8E" w:rsidRPr="00950EA7" w14:paraId="0F2D152F" w14:textId="77777777" w:rsidTr="00AC0CEE">
        <w:tc>
          <w:tcPr>
            <w:tcW w:w="8478" w:type="dxa"/>
            <w:tcBorders>
              <w:top w:val="nil"/>
              <w:left w:val="nil"/>
              <w:bottom w:val="nil"/>
              <w:right w:val="nil"/>
            </w:tcBorders>
            <w:shd w:val="clear" w:color="auto" w:fill="FFFFFF"/>
          </w:tcPr>
          <w:p w14:paraId="569AE416"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56ECED32" w14:textId="150A8704" w:rsidR="00171E9A" w:rsidRPr="00950EA7" w:rsidRDefault="00D05A8E" w:rsidP="00AC0CEE">
      <w:pPr>
        <w:pStyle w:val="ListParagraph"/>
        <w:widowControl w:val="0"/>
        <w:numPr>
          <w:ilvl w:val="0"/>
          <w:numId w:val="6"/>
        </w:numPr>
        <w:autoSpaceDE w:val="0"/>
        <w:autoSpaceDN w:val="0"/>
        <w:adjustRightInd w:val="0"/>
        <w:spacing w:after="0" w:line="240" w:lineRule="auto"/>
        <w:ind w:left="36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Books, Edited (Editor, Co-editor(s), Title, Publisher, Place of Publication, Date, Inclusive Pages)</w:t>
      </w:r>
    </w:p>
    <w:tbl>
      <w:tblPr>
        <w:tblW w:w="8478" w:type="dxa"/>
        <w:tblInd w:w="1350" w:type="dxa"/>
        <w:tblLayout w:type="fixed"/>
        <w:tblCellMar>
          <w:left w:w="0" w:type="dxa"/>
          <w:right w:w="0" w:type="dxa"/>
        </w:tblCellMar>
        <w:tblLook w:val="0000" w:firstRow="0" w:lastRow="0" w:firstColumn="0" w:lastColumn="0" w:noHBand="0" w:noVBand="0"/>
      </w:tblPr>
      <w:tblGrid>
        <w:gridCol w:w="8478"/>
      </w:tblGrid>
      <w:tr w:rsidR="00D05A8E" w:rsidRPr="00950EA7" w14:paraId="2D040A47" w14:textId="77777777" w:rsidTr="00AC0CEE">
        <w:tc>
          <w:tcPr>
            <w:tcW w:w="8478" w:type="dxa"/>
            <w:tcBorders>
              <w:top w:val="nil"/>
              <w:left w:val="nil"/>
              <w:bottom w:val="nil"/>
              <w:right w:val="nil"/>
            </w:tcBorders>
            <w:shd w:val="clear" w:color="auto" w:fill="FFFFFF"/>
          </w:tcPr>
          <w:p w14:paraId="5F99DEC5"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09ECE0A0" w14:textId="15971ED8" w:rsidR="00171E9A" w:rsidRPr="00950EA7" w:rsidRDefault="00D05A8E" w:rsidP="00AC0CEE">
      <w:pPr>
        <w:pStyle w:val="ListParagraph"/>
        <w:widowControl w:val="0"/>
        <w:numPr>
          <w:ilvl w:val="0"/>
          <w:numId w:val="6"/>
        </w:numPr>
        <w:autoSpaceDE w:val="0"/>
        <w:autoSpaceDN w:val="0"/>
        <w:adjustRightInd w:val="0"/>
        <w:spacing w:after="0" w:line="240" w:lineRule="auto"/>
        <w:ind w:left="36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lastRenderedPageBreak/>
        <w:t>Books, Contributor of Chapter(s) (Author, Co-author(s), Title of Book and Chapter, Publisher, Place of Publication, Date, Inclusive Pages)</w:t>
      </w:r>
    </w:p>
    <w:tbl>
      <w:tblPr>
        <w:tblW w:w="8478" w:type="dxa"/>
        <w:tblInd w:w="1350" w:type="dxa"/>
        <w:tblLayout w:type="fixed"/>
        <w:tblCellMar>
          <w:left w:w="0" w:type="dxa"/>
          <w:right w:w="0" w:type="dxa"/>
        </w:tblCellMar>
        <w:tblLook w:val="0000" w:firstRow="0" w:lastRow="0" w:firstColumn="0" w:lastColumn="0" w:noHBand="0" w:noVBand="0"/>
      </w:tblPr>
      <w:tblGrid>
        <w:gridCol w:w="8478"/>
      </w:tblGrid>
      <w:tr w:rsidR="00D05A8E" w:rsidRPr="00950EA7" w14:paraId="4EA03F97" w14:textId="77777777" w:rsidTr="00AC0CEE">
        <w:tc>
          <w:tcPr>
            <w:tcW w:w="8478" w:type="dxa"/>
            <w:tcBorders>
              <w:top w:val="nil"/>
              <w:left w:val="nil"/>
              <w:bottom w:val="nil"/>
              <w:right w:val="nil"/>
            </w:tcBorders>
            <w:shd w:val="clear" w:color="auto" w:fill="FFFFFF"/>
          </w:tcPr>
          <w:p w14:paraId="0692F3D1"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44E8D971" w14:textId="68C59947" w:rsidR="00D05A8E" w:rsidRPr="00950EA7" w:rsidRDefault="00D05A8E" w:rsidP="00AC0CEE">
      <w:pPr>
        <w:pStyle w:val="ListParagraph"/>
        <w:widowControl w:val="0"/>
        <w:numPr>
          <w:ilvl w:val="0"/>
          <w:numId w:val="6"/>
        </w:numPr>
        <w:autoSpaceDE w:val="0"/>
        <w:autoSpaceDN w:val="0"/>
        <w:adjustRightInd w:val="0"/>
        <w:spacing w:after="0" w:line="240" w:lineRule="auto"/>
        <w:ind w:left="36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Monographs (Author, Co-author(s), Title, Series of Volume, if applicable, Publisher, Place of Publication, Date, Inclusive Pages)</w:t>
      </w:r>
    </w:p>
    <w:tbl>
      <w:tblPr>
        <w:tblW w:w="8496" w:type="dxa"/>
        <w:tblInd w:w="1332" w:type="dxa"/>
        <w:tblLayout w:type="fixed"/>
        <w:tblCellMar>
          <w:left w:w="0" w:type="dxa"/>
          <w:right w:w="0" w:type="dxa"/>
        </w:tblCellMar>
        <w:tblLook w:val="0000" w:firstRow="0" w:lastRow="0" w:firstColumn="0" w:lastColumn="0" w:noHBand="0" w:noVBand="0"/>
      </w:tblPr>
      <w:tblGrid>
        <w:gridCol w:w="8496"/>
      </w:tblGrid>
      <w:tr w:rsidR="00D05A8E" w:rsidRPr="00950EA7" w14:paraId="4AE6036E" w14:textId="77777777" w:rsidTr="00AC0CEE">
        <w:tc>
          <w:tcPr>
            <w:tcW w:w="8496" w:type="dxa"/>
            <w:tcBorders>
              <w:top w:val="nil"/>
              <w:left w:val="nil"/>
              <w:bottom w:val="nil"/>
              <w:right w:val="nil"/>
            </w:tcBorders>
            <w:shd w:val="clear" w:color="auto" w:fill="FFFFFF"/>
          </w:tcPr>
          <w:p w14:paraId="33EA9F17"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2CCD744D" w14:textId="77777777" w:rsidR="00D05A8E" w:rsidRPr="00950EA7" w:rsidRDefault="00D05A8E" w:rsidP="00AC0CEE">
      <w:pPr>
        <w:widowControl w:val="0"/>
        <w:autoSpaceDE w:val="0"/>
        <w:autoSpaceDN w:val="0"/>
        <w:adjustRightInd w:val="0"/>
        <w:spacing w:after="0" w:line="240" w:lineRule="auto"/>
        <w:ind w:left="360" w:right="365" w:hanging="360"/>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f.</w:t>
      </w:r>
      <w:r w:rsidRPr="00950EA7">
        <w:rPr>
          <w:rFonts w:ascii="Times New Roman" w:hAnsi="Times New Roman" w:cs="Times New Roman"/>
          <w:color w:val="000000"/>
          <w:kern w:val="0"/>
          <w:sz w:val="24"/>
          <w:szCs w:val="24"/>
        </w:rPr>
        <w:tab/>
        <w:t>Refereed Publications (Author, Co-author(s), Title, Name of Journal or Publication, Volume, Date, Inclusive Pages)</w:t>
      </w:r>
    </w:p>
    <w:tbl>
      <w:tblPr>
        <w:tblW w:w="0" w:type="auto"/>
        <w:tblLayout w:type="fixed"/>
        <w:tblCellMar>
          <w:left w:w="0" w:type="dxa"/>
          <w:right w:w="0" w:type="dxa"/>
        </w:tblCellMar>
        <w:tblLook w:val="0000" w:firstRow="0" w:lastRow="0" w:firstColumn="0" w:lastColumn="0" w:noHBand="0" w:noVBand="0"/>
      </w:tblPr>
      <w:tblGrid>
        <w:gridCol w:w="8496"/>
      </w:tblGrid>
      <w:tr w:rsidR="00D05A8E" w:rsidRPr="00950EA7" w14:paraId="1091A8AD" w14:textId="77777777" w:rsidTr="00CC2F6D">
        <w:tc>
          <w:tcPr>
            <w:tcW w:w="8496" w:type="dxa"/>
            <w:tcBorders>
              <w:top w:val="nil"/>
              <w:left w:val="nil"/>
              <w:bottom w:val="nil"/>
              <w:right w:val="nil"/>
            </w:tcBorders>
            <w:shd w:val="clear" w:color="auto" w:fill="FFFFFF"/>
          </w:tcPr>
          <w:p w14:paraId="46C5B5FB"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highlight w:val="yellow"/>
              </w:rPr>
            </w:pPr>
          </w:p>
          <w:p w14:paraId="29E34BF5"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highlight w:val="yellow"/>
              </w:rPr>
            </w:pPr>
            <w:r w:rsidRPr="00950EA7">
              <w:rPr>
                <w:rFonts w:ascii="Times New Roman" w:hAnsi="Times New Roman" w:cs="Times New Roman"/>
                <w:color w:val="000000"/>
                <w:kern w:val="0"/>
                <w:sz w:val="24"/>
                <w:szCs w:val="24"/>
                <w:highlight w:val="yellow"/>
              </w:rPr>
              <w:t xml:space="preserve">Oliver R. Browne, and </w:t>
            </w:r>
            <w:proofErr w:type="spellStart"/>
            <w:r w:rsidRPr="00950EA7">
              <w:rPr>
                <w:rFonts w:ascii="Times New Roman" w:hAnsi="Times New Roman" w:cs="Times New Roman"/>
                <w:b/>
                <w:bCs/>
                <w:color w:val="000000"/>
                <w:kern w:val="0"/>
                <w:sz w:val="24"/>
                <w:szCs w:val="24"/>
                <w:highlight w:val="yellow"/>
                <w:u w:val="single"/>
              </w:rPr>
              <w:t>Xinde</w:t>
            </w:r>
            <w:proofErr w:type="spellEnd"/>
            <w:r w:rsidRPr="00950EA7">
              <w:rPr>
                <w:rFonts w:ascii="Times New Roman" w:hAnsi="Times New Roman" w:cs="Times New Roman"/>
                <w:b/>
                <w:bCs/>
                <w:color w:val="000000"/>
                <w:kern w:val="0"/>
                <w:sz w:val="24"/>
                <w:szCs w:val="24"/>
                <w:highlight w:val="yellow"/>
                <w:u w:val="single"/>
              </w:rPr>
              <w:t xml:space="preserve"> James Ji</w:t>
            </w:r>
            <w:r w:rsidRPr="00950EA7">
              <w:rPr>
                <w:rFonts w:ascii="Times New Roman" w:hAnsi="Times New Roman" w:cs="Times New Roman"/>
                <w:color w:val="000000"/>
                <w:kern w:val="0"/>
                <w:sz w:val="24"/>
                <w:szCs w:val="24"/>
                <w:highlight w:val="yellow"/>
              </w:rPr>
              <w:t xml:space="preserve">.  2023. The Economic Value of Clarifying Property Rights: Evidence from Water in Idaho’s Snake River Basin. </w:t>
            </w:r>
            <w:r w:rsidRPr="00950EA7">
              <w:rPr>
                <w:rFonts w:ascii="Times New Roman" w:hAnsi="Times New Roman" w:cs="Times New Roman"/>
                <w:i/>
                <w:iCs/>
                <w:color w:val="000000"/>
                <w:kern w:val="0"/>
                <w:sz w:val="24"/>
                <w:szCs w:val="24"/>
                <w:highlight w:val="yellow"/>
              </w:rPr>
              <w:t xml:space="preserve"> Journal of Environmental Economics and Management. </w:t>
            </w:r>
            <w:r w:rsidRPr="00950EA7">
              <w:rPr>
                <w:rFonts w:ascii="Times New Roman" w:hAnsi="Times New Roman" w:cs="Times New Roman"/>
                <w:color w:val="000000"/>
                <w:kern w:val="0"/>
                <w:sz w:val="24"/>
                <w:szCs w:val="24"/>
                <w:highlight w:val="yellow"/>
              </w:rPr>
              <w:t xml:space="preserve"> 119: 102799:</w:t>
            </w:r>
            <w:r w:rsidRPr="00950EA7">
              <w:rPr>
                <w:rFonts w:ascii="Times New Roman" w:hAnsi="Times New Roman" w:cs="Times New Roman"/>
                <w:kern w:val="0"/>
                <w:sz w:val="24"/>
                <w:szCs w:val="24"/>
                <w:highlight w:val="yellow"/>
              </w:rPr>
              <w:br/>
            </w:r>
            <w:r w:rsidRPr="00950EA7">
              <w:rPr>
                <w:rFonts w:ascii="Times New Roman" w:hAnsi="Times New Roman" w:cs="Times New Roman"/>
                <w:color w:val="000000"/>
                <w:kern w:val="0"/>
                <w:sz w:val="24"/>
                <w:szCs w:val="24"/>
                <w:highlight w:val="yellow"/>
              </w:rPr>
              <w:t>Corresponding author.</w:t>
            </w:r>
          </w:p>
          <w:p w14:paraId="0FE5AD74"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highlight w:val="yellow"/>
              </w:rPr>
            </w:pPr>
          </w:p>
          <w:p w14:paraId="793BFE7F" w14:textId="5F0DE783"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roofErr w:type="spellStart"/>
            <w:r w:rsidRPr="00950EA7">
              <w:rPr>
                <w:rFonts w:ascii="Times New Roman" w:hAnsi="Times New Roman" w:cs="Times New Roman"/>
                <w:color w:val="000000"/>
                <w:kern w:val="0"/>
                <w:sz w:val="24"/>
                <w:szCs w:val="24"/>
                <w:highlight w:val="yellow"/>
                <w:u w:val="single"/>
              </w:rPr>
              <w:t>Zhenyu</w:t>
            </w:r>
            <w:proofErr w:type="spellEnd"/>
            <w:r w:rsidRPr="00950EA7">
              <w:rPr>
                <w:rFonts w:ascii="Times New Roman" w:hAnsi="Times New Roman" w:cs="Times New Roman"/>
                <w:color w:val="000000"/>
                <w:kern w:val="0"/>
                <w:sz w:val="24"/>
                <w:szCs w:val="24"/>
                <w:highlight w:val="yellow"/>
                <w:u w:val="single"/>
              </w:rPr>
              <w:t xml:space="preserve"> Yao</w:t>
            </w:r>
            <w:r w:rsidRPr="00950EA7">
              <w:rPr>
                <w:rFonts w:ascii="Times New Roman" w:hAnsi="Times New Roman" w:cs="Times New Roman"/>
                <w:color w:val="000000"/>
                <w:kern w:val="0"/>
                <w:sz w:val="16"/>
                <w:szCs w:val="16"/>
                <w:highlight w:val="yellow"/>
              </w:rPr>
              <w:t>(</w:t>
            </w:r>
            <w:r w:rsidR="00F00B91" w:rsidRPr="00950EA7">
              <w:rPr>
                <w:rFonts w:ascii="Times New Roman" w:hAnsi="Times New Roman" w:cs="Times New Roman"/>
                <w:color w:val="000000"/>
                <w:kern w:val="0"/>
                <w:sz w:val="16"/>
                <w:szCs w:val="16"/>
                <w:highlight w:val="yellow"/>
              </w:rPr>
              <w:t>g</w:t>
            </w:r>
            <w:r w:rsidRPr="00950EA7">
              <w:rPr>
                <w:rFonts w:ascii="Times New Roman" w:hAnsi="Times New Roman" w:cs="Times New Roman"/>
                <w:color w:val="000000"/>
                <w:kern w:val="0"/>
                <w:sz w:val="16"/>
                <w:szCs w:val="16"/>
                <w:highlight w:val="yellow"/>
              </w:rPr>
              <w:t>)</w:t>
            </w:r>
            <w:r w:rsidRPr="00950EA7">
              <w:rPr>
                <w:rFonts w:ascii="Times New Roman" w:hAnsi="Times New Roman" w:cs="Times New Roman"/>
                <w:color w:val="000000"/>
                <w:kern w:val="0"/>
                <w:sz w:val="24"/>
                <w:szCs w:val="24"/>
                <w:highlight w:val="yellow"/>
              </w:rPr>
              <w:t xml:space="preserve">, Wei Zhang, </w:t>
            </w:r>
            <w:proofErr w:type="spellStart"/>
            <w:r w:rsidRPr="00950EA7">
              <w:rPr>
                <w:rFonts w:ascii="Times New Roman" w:hAnsi="Times New Roman" w:cs="Times New Roman"/>
                <w:b/>
                <w:bCs/>
                <w:color w:val="000000"/>
                <w:kern w:val="0"/>
                <w:sz w:val="24"/>
                <w:szCs w:val="24"/>
                <w:highlight w:val="yellow"/>
              </w:rPr>
              <w:t>Xinde</w:t>
            </w:r>
            <w:proofErr w:type="spellEnd"/>
            <w:r w:rsidRPr="00950EA7">
              <w:rPr>
                <w:rFonts w:ascii="Times New Roman" w:hAnsi="Times New Roman" w:cs="Times New Roman"/>
                <w:b/>
                <w:bCs/>
                <w:color w:val="000000"/>
                <w:kern w:val="0"/>
                <w:sz w:val="24"/>
                <w:szCs w:val="24"/>
                <w:highlight w:val="yellow"/>
              </w:rPr>
              <w:t xml:space="preserve"> James Ji</w:t>
            </w:r>
            <w:r w:rsidRPr="00950EA7">
              <w:rPr>
                <w:rFonts w:ascii="Times New Roman" w:hAnsi="Times New Roman" w:cs="Times New Roman"/>
                <w:color w:val="000000"/>
                <w:kern w:val="0"/>
                <w:sz w:val="24"/>
                <w:szCs w:val="24"/>
                <w:highlight w:val="yellow"/>
              </w:rPr>
              <w:t xml:space="preserve">, and </w:t>
            </w:r>
            <w:proofErr w:type="spellStart"/>
            <w:r w:rsidRPr="00950EA7">
              <w:rPr>
                <w:rFonts w:ascii="Times New Roman" w:hAnsi="Times New Roman" w:cs="Times New Roman"/>
                <w:color w:val="000000"/>
                <w:kern w:val="0"/>
                <w:sz w:val="24"/>
                <w:szCs w:val="24"/>
                <w:highlight w:val="yellow"/>
              </w:rPr>
              <w:t>Weizhe</w:t>
            </w:r>
            <w:proofErr w:type="spellEnd"/>
            <w:r w:rsidRPr="00950EA7">
              <w:rPr>
                <w:rFonts w:ascii="Times New Roman" w:hAnsi="Times New Roman" w:cs="Times New Roman"/>
                <w:color w:val="000000"/>
                <w:kern w:val="0"/>
                <w:sz w:val="24"/>
                <w:szCs w:val="24"/>
                <w:highlight w:val="yellow"/>
              </w:rPr>
              <w:t xml:space="preserve"> Weng.  2023. Short-term exposure to air pollution and cognitive performance: new evidence from China’s College English Test. </w:t>
            </w:r>
            <w:r w:rsidRPr="00950EA7">
              <w:rPr>
                <w:rFonts w:ascii="Times New Roman" w:hAnsi="Times New Roman" w:cs="Times New Roman"/>
                <w:i/>
                <w:iCs/>
                <w:color w:val="000000"/>
                <w:kern w:val="0"/>
                <w:sz w:val="24"/>
                <w:szCs w:val="24"/>
                <w:highlight w:val="yellow"/>
              </w:rPr>
              <w:t xml:space="preserve"> Environmental and Resource Economics. </w:t>
            </w:r>
            <w:r w:rsidRPr="00950EA7">
              <w:rPr>
                <w:rFonts w:ascii="Times New Roman" w:hAnsi="Times New Roman" w:cs="Times New Roman"/>
                <w:color w:val="000000"/>
                <w:kern w:val="0"/>
                <w:sz w:val="24"/>
                <w:szCs w:val="24"/>
                <w:highlight w:val="yellow"/>
              </w:rPr>
              <w:t xml:space="preserve"> 85: 211-237.</w:t>
            </w:r>
          </w:p>
          <w:p w14:paraId="58881C81" w14:textId="77777777" w:rsidR="004C6D7A" w:rsidRPr="00950EA7" w:rsidRDefault="004C6D7A"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
          <w:p w14:paraId="2230664E" w14:textId="6FFF053E" w:rsidR="004C6D7A" w:rsidRPr="00950EA7" w:rsidRDefault="004C6D7A"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u w:val="single"/>
              </w:rPr>
              <w:t xml:space="preserve">Amanda </w:t>
            </w:r>
            <w:proofErr w:type="spellStart"/>
            <w:r w:rsidRPr="00950EA7">
              <w:rPr>
                <w:rFonts w:ascii="Times New Roman" w:hAnsi="Times New Roman" w:cs="Times New Roman"/>
                <w:color w:val="000000"/>
                <w:kern w:val="0"/>
                <w:sz w:val="24"/>
                <w:szCs w:val="24"/>
                <w:u w:val="single"/>
              </w:rPr>
              <w:t>Guimbeau</w:t>
            </w:r>
            <w:proofErr w:type="spellEnd"/>
            <w:r w:rsidR="00A536F6" w:rsidRPr="00950EA7">
              <w:rPr>
                <w:rFonts w:ascii="Times New Roman" w:hAnsi="Times New Roman" w:cs="Times New Roman"/>
                <w:color w:val="000000"/>
                <w:kern w:val="0"/>
                <w:sz w:val="16"/>
                <w:szCs w:val="16"/>
              </w:rPr>
              <w:t>(g)</w:t>
            </w:r>
            <w:r w:rsidRPr="00950EA7">
              <w:rPr>
                <w:rFonts w:ascii="Times New Roman" w:hAnsi="Times New Roman" w:cs="Times New Roman"/>
                <w:color w:val="000000"/>
                <w:kern w:val="0"/>
                <w:sz w:val="24"/>
                <w:szCs w:val="24"/>
                <w:u w:val="single"/>
              </w:rPr>
              <w:t>*</w:t>
            </w:r>
            <w:r w:rsidRPr="00950EA7">
              <w:rPr>
                <w:rFonts w:ascii="Times New Roman" w:hAnsi="Times New Roman" w:cs="Times New Roman"/>
                <w:color w:val="000000"/>
                <w:kern w:val="0"/>
                <w:sz w:val="24"/>
                <w:szCs w:val="24"/>
              </w:rPr>
              <w:t xml:space="preserve">, </w:t>
            </w:r>
            <w:proofErr w:type="spellStart"/>
            <w:r w:rsidRPr="00950EA7">
              <w:rPr>
                <w:rFonts w:ascii="Times New Roman" w:hAnsi="Times New Roman" w:cs="Times New Roman"/>
                <w:b/>
                <w:bCs/>
                <w:color w:val="000000"/>
                <w:kern w:val="0"/>
                <w:sz w:val="24"/>
                <w:szCs w:val="24"/>
                <w:u w:val="single"/>
              </w:rPr>
              <w:t>Xinde</w:t>
            </w:r>
            <w:proofErr w:type="spellEnd"/>
            <w:r w:rsidRPr="00950EA7">
              <w:rPr>
                <w:rFonts w:ascii="Times New Roman" w:hAnsi="Times New Roman" w:cs="Times New Roman"/>
                <w:b/>
                <w:bCs/>
                <w:color w:val="000000"/>
                <w:kern w:val="0"/>
                <w:sz w:val="24"/>
                <w:szCs w:val="24"/>
                <w:u w:val="single"/>
              </w:rPr>
              <w:t xml:space="preserve"> James Ji*</w:t>
            </w:r>
            <w:r w:rsidRPr="00950EA7">
              <w:rPr>
                <w:rFonts w:ascii="Times New Roman" w:hAnsi="Times New Roman" w:cs="Times New Roman"/>
                <w:color w:val="000000"/>
                <w:kern w:val="0"/>
                <w:sz w:val="24"/>
                <w:szCs w:val="24"/>
              </w:rPr>
              <w:t xml:space="preserve">, </w:t>
            </w:r>
            <w:proofErr w:type="spellStart"/>
            <w:r w:rsidRPr="00950EA7">
              <w:rPr>
                <w:rFonts w:ascii="Times New Roman" w:hAnsi="Times New Roman" w:cs="Times New Roman"/>
                <w:color w:val="000000"/>
                <w:kern w:val="0"/>
                <w:sz w:val="24"/>
                <w:szCs w:val="24"/>
                <w:u w:val="single"/>
              </w:rPr>
              <w:t>Nidhiya</w:t>
            </w:r>
            <w:proofErr w:type="spellEnd"/>
            <w:r w:rsidRPr="00950EA7">
              <w:rPr>
                <w:rFonts w:ascii="Times New Roman" w:hAnsi="Times New Roman" w:cs="Times New Roman"/>
                <w:color w:val="000000"/>
                <w:kern w:val="0"/>
                <w:sz w:val="24"/>
                <w:szCs w:val="24"/>
                <w:u w:val="single"/>
              </w:rPr>
              <w:t xml:space="preserve"> Menon*</w:t>
            </w:r>
            <w:r w:rsidRPr="00950EA7">
              <w:rPr>
                <w:rFonts w:ascii="Times New Roman" w:hAnsi="Times New Roman" w:cs="Times New Roman"/>
                <w:color w:val="000000"/>
                <w:kern w:val="0"/>
                <w:sz w:val="24"/>
                <w:szCs w:val="24"/>
              </w:rPr>
              <w:t xml:space="preserve">, and </w:t>
            </w:r>
            <w:r w:rsidRPr="00950EA7">
              <w:rPr>
                <w:rFonts w:ascii="Times New Roman" w:hAnsi="Times New Roman" w:cs="Times New Roman"/>
                <w:color w:val="000000"/>
                <w:kern w:val="0"/>
                <w:sz w:val="24"/>
                <w:szCs w:val="24"/>
                <w:u w:val="single"/>
              </w:rPr>
              <w:t xml:space="preserve">Yana van der </w:t>
            </w:r>
            <w:proofErr w:type="spellStart"/>
            <w:r w:rsidRPr="00950EA7">
              <w:rPr>
                <w:rFonts w:ascii="Times New Roman" w:hAnsi="Times New Roman" w:cs="Times New Roman"/>
                <w:color w:val="000000"/>
                <w:kern w:val="0"/>
                <w:sz w:val="24"/>
                <w:szCs w:val="24"/>
                <w:u w:val="single"/>
              </w:rPr>
              <w:t>Meulen</w:t>
            </w:r>
            <w:proofErr w:type="spellEnd"/>
            <w:r w:rsidRPr="00950EA7">
              <w:rPr>
                <w:rFonts w:ascii="Times New Roman" w:hAnsi="Times New Roman" w:cs="Times New Roman"/>
                <w:color w:val="000000"/>
                <w:kern w:val="0"/>
                <w:sz w:val="24"/>
                <w:szCs w:val="24"/>
                <w:u w:val="single"/>
              </w:rPr>
              <w:t xml:space="preserve"> Rodgers*</w:t>
            </w:r>
            <w:r w:rsidRPr="00950EA7">
              <w:rPr>
                <w:rFonts w:ascii="Times New Roman" w:hAnsi="Times New Roman" w:cs="Times New Roman"/>
                <w:color w:val="000000"/>
                <w:kern w:val="0"/>
                <w:sz w:val="24"/>
                <w:szCs w:val="24"/>
              </w:rPr>
              <w:t xml:space="preserve">.  2023. Mining and women’s agency: Evidence on acceptance of domestic violence and shared decision-making in India. </w:t>
            </w:r>
            <w:r w:rsidRPr="00950EA7">
              <w:rPr>
                <w:rFonts w:ascii="Times New Roman" w:hAnsi="Times New Roman" w:cs="Times New Roman"/>
                <w:i/>
                <w:iCs/>
                <w:color w:val="000000"/>
                <w:kern w:val="0"/>
                <w:sz w:val="24"/>
                <w:szCs w:val="24"/>
              </w:rPr>
              <w:t xml:space="preserve"> World Development. </w:t>
            </w:r>
            <w:r w:rsidRPr="00950EA7">
              <w:rPr>
                <w:rFonts w:ascii="Times New Roman" w:hAnsi="Times New Roman" w:cs="Times New Roman"/>
                <w:color w:val="000000"/>
                <w:kern w:val="0"/>
                <w:sz w:val="24"/>
                <w:szCs w:val="24"/>
              </w:rPr>
              <w:t xml:space="preserve"> 162: 106135: https://www.sciencedirect.com/science/article/pii/S0305750X22003254</w:t>
            </w:r>
            <w:r w:rsidRPr="00950EA7">
              <w:rPr>
                <w:rFonts w:ascii="Times New Roman" w:hAnsi="Times New Roman" w:cs="Times New Roman"/>
                <w:kern w:val="0"/>
                <w:sz w:val="24"/>
                <w:szCs w:val="24"/>
              </w:rPr>
              <w:br/>
            </w:r>
            <w:r w:rsidRPr="00950EA7">
              <w:rPr>
                <w:rFonts w:ascii="Times New Roman" w:hAnsi="Times New Roman" w:cs="Times New Roman"/>
                <w:color w:val="000000"/>
                <w:kern w:val="0"/>
                <w:sz w:val="24"/>
                <w:szCs w:val="24"/>
              </w:rPr>
              <w:t>(</w:t>
            </w:r>
            <w:r w:rsidRPr="00950EA7">
              <w:rPr>
                <w:rFonts w:ascii="Times New Roman" w:hAnsi="Times New Roman" w:cs="Times New Roman"/>
                <w:i/>
                <w:iCs/>
                <w:color w:val="000000"/>
                <w:kern w:val="0"/>
                <w:sz w:val="24"/>
                <w:szCs w:val="24"/>
              </w:rPr>
              <w:t>Authorship shared alphabetically</w:t>
            </w:r>
            <w:r w:rsidRPr="00950EA7">
              <w:rPr>
                <w:rFonts w:ascii="Times New Roman" w:hAnsi="Times New Roman" w:cs="Times New Roman"/>
                <w:color w:val="000000"/>
                <w:kern w:val="0"/>
                <w:sz w:val="24"/>
                <w:szCs w:val="24"/>
              </w:rPr>
              <w:t>)</w:t>
            </w:r>
          </w:p>
          <w:p w14:paraId="0D9F59A8"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
          <w:p w14:paraId="353F3DE6"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u w:val="single"/>
              </w:rPr>
              <w:t xml:space="preserve">Kelly </w:t>
            </w:r>
            <w:proofErr w:type="spellStart"/>
            <w:r w:rsidRPr="00950EA7">
              <w:rPr>
                <w:rFonts w:ascii="Times New Roman" w:hAnsi="Times New Roman" w:cs="Times New Roman"/>
                <w:color w:val="000000"/>
                <w:kern w:val="0"/>
                <w:sz w:val="24"/>
                <w:szCs w:val="24"/>
                <w:u w:val="single"/>
              </w:rPr>
              <w:t>Cobourn</w:t>
            </w:r>
            <w:proofErr w:type="spellEnd"/>
            <w:r w:rsidRPr="00950EA7">
              <w:rPr>
                <w:rFonts w:ascii="Times New Roman" w:hAnsi="Times New Roman" w:cs="Times New Roman"/>
                <w:color w:val="000000"/>
                <w:kern w:val="0"/>
                <w:sz w:val="24"/>
                <w:szCs w:val="24"/>
              </w:rPr>
              <w:t xml:space="preserve">, </w:t>
            </w:r>
            <w:proofErr w:type="spellStart"/>
            <w:r w:rsidRPr="00950EA7">
              <w:rPr>
                <w:rFonts w:ascii="Times New Roman" w:hAnsi="Times New Roman" w:cs="Times New Roman"/>
                <w:b/>
                <w:bCs/>
                <w:color w:val="000000"/>
                <w:kern w:val="0"/>
                <w:sz w:val="24"/>
                <w:szCs w:val="24"/>
              </w:rPr>
              <w:t>Xinde</w:t>
            </w:r>
            <w:proofErr w:type="spellEnd"/>
            <w:r w:rsidRPr="00950EA7">
              <w:rPr>
                <w:rFonts w:ascii="Times New Roman" w:hAnsi="Times New Roman" w:cs="Times New Roman"/>
                <w:b/>
                <w:bCs/>
                <w:color w:val="000000"/>
                <w:kern w:val="0"/>
                <w:sz w:val="24"/>
                <w:szCs w:val="24"/>
              </w:rPr>
              <w:t xml:space="preserve"> Ji</w:t>
            </w:r>
            <w:r w:rsidRPr="00950EA7">
              <w:rPr>
                <w:rFonts w:ascii="Times New Roman" w:hAnsi="Times New Roman" w:cs="Times New Roman"/>
                <w:color w:val="000000"/>
                <w:kern w:val="0"/>
                <w:sz w:val="24"/>
                <w:szCs w:val="24"/>
              </w:rPr>
              <w:t xml:space="preserve">, Sian Mooney, and Neil </w:t>
            </w:r>
            <w:proofErr w:type="spellStart"/>
            <w:r w:rsidRPr="00950EA7">
              <w:rPr>
                <w:rFonts w:ascii="Times New Roman" w:hAnsi="Times New Roman" w:cs="Times New Roman"/>
                <w:color w:val="000000"/>
                <w:kern w:val="0"/>
                <w:sz w:val="24"/>
                <w:szCs w:val="24"/>
              </w:rPr>
              <w:t>Cresenti</w:t>
            </w:r>
            <w:proofErr w:type="spellEnd"/>
            <w:r w:rsidRPr="00950EA7">
              <w:rPr>
                <w:rFonts w:ascii="Times New Roman" w:hAnsi="Times New Roman" w:cs="Times New Roman"/>
                <w:color w:val="000000"/>
                <w:kern w:val="0"/>
                <w:sz w:val="24"/>
                <w:szCs w:val="24"/>
              </w:rPr>
              <w:t xml:space="preserve">.  2022. The Effect of Prior Appropriation Water Rights on Land-allocation Decisions in Irrigated Agriculture. </w:t>
            </w:r>
            <w:r w:rsidRPr="00950EA7">
              <w:rPr>
                <w:rFonts w:ascii="Times New Roman" w:hAnsi="Times New Roman" w:cs="Times New Roman"/>
                <w:i/>
                <w:iCs/>
                <w:color w:val="000000"/>
                <w:kern w:val="0"/>
                <w:sz w:val="24"/>
                <w:szCs w:val="24"/>
              </w:rPr>
              <w:t xml:space="preserve"> American Journal of Agricultural Economics. </w:t>
            </w:r>
            <w:r w:rsidRPr="00950EA7">
              <w:rPr>
                <w:rFonts w:ascii="Times New Roman" w:hAnsi="Times New Roman" w:cs="Times New Roman"/>
                <w:color w:val="000000"/>
                <w:kern w:val="0"/>
                <w:sz w:val="24"/>
                <w:szCs w:val="24"/>
              </w:rPr>
              <w:t xml:space="preserve"> 104: 947-975. https://onlinelibrary.wiley.com/doi/pdf/10.1111/ajae.12254</w:t>
            </w:r>
          </w:p>
          <w:p w14:paraId="56367F6A"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
          <w:p w14:paraId="03C2DDB4"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roofErr w:type="spellStart"/>
            <w:r w:rsidRPr="00950EA7">
              <w:rPr>
                <w:rFonts w:ascii="Times New Roman" w:hAnsi="Times New Roman" w:cs="Times New Roman"/>
                <w:b/>
                <w:bCs/>
                <w:color w:val="000000"/>
                <w:kern w:val="0"/>
                <w:sz w:val="24"/>
                <w:szCs w:val="24"/>
                <w:u w:val="single"/>
              </w:rPr>
              <w:t>Xinde</w:t>
            </w:r>
            <w:proofErr w:type="spellEnd"/>
            <w:r w:rsidRPr="00950EA7">
              <w:rPr>
                <w:rFonts w:ascii="Times New Roman" w:hAnsi="Times New Roman" w:cs="Times New Roman"/>
                <w:b/>
                <w:bCs/>
                <w:color w:val="000000"/>
                <w:kern w:val="0"/>
                <w:sz w:val="24"/>
                <w:szCs w:val="24"/>
                <w:u w:val="single"/>
              </w:rPr>
              <w:t xml:space="preserve"> Ji</w:t>
            </w:r>
            <w:r w:rsidRPr="00950EA7">
              <w:rPr>
                <w:rFonts w:ascii="Times New Roman" w:hAnsi="Times New Roman" w:cs="Times New Roman"/>
                <w:color w:val="000000"/>
                <w:kern w:val="0"/>
                <w:sz w:val="24"/>
                <w:szCs w:val="24"/>
              </w:rPr>
              <w:t xml:space="preserve">, and Kelly M. </w:t>
            </w:r>
            <w:proofErr w:type="spellStart"/>
            <w:r w:rsidRPr="00950EA7">
              <w:rPr>
                <w:rFonts w:ascii="Times New Roman" w:hAnsi="Times New Roman" w:cs="Times New Roman"/>
                <w:color w:val="000000"/>
                <w:kern w:val="0"/>
                <w:sz w:val="24"/>
                <w:szCs w:val="24"/>
              </w:rPr>
              <w:t>Cobourn</w:t>
            </w:r>
            <w:proofErr w:type="spellEnd"/>
            <w:r w:rsidRPr="00950EA7">
              <w:rPr>
                <w:rFonts w:ascii="Times New Roman" w:hAnsi="Times New Roman" w:cs="Times New Roman"/>
                <w:color w:val="000000"/>
                <w:kern w:val="0"/>
                <w:sz w:val="24"/>
                <w:szCs w:val="24"/>
              </w:rPr>
              <w:t xml:space="preserve">.  2021. Weather Fluctuation, Expectation Formation, and the Short-run Behavioral Responses to Climate Change. </w:t>
            </w:r>
            <w:r w:rsidRPr="00950EA7">
              <w:rPr>
                <w:rFonts w:ascii="Times New Roman" w:hAnsi="Times New Roman" w:cs="Times New Roman"/>
                <w:i/>
                <w:iCs/>
                <w:color w:val="000000"/>
                <w:kern w:val="0"/>
                <w:sz w:val="24"/>
                <w:szCs w:val="24"/>
              </w:rPr>
              <w:t xml:space="preserve"> Environmental and Resource Economics. </w:t>
            </w:r>
            <w:r w:rsidRPr="00950EA7">
              <w:rPr>
                <w:rFonts w:ascii="Times New Roman" w:hAnsi="Times New Roman" w:cs="Times New Roman"/>
                <w:color w:val="000000"/>
                <w:kern w:val="0"/>
                <w:sz w:val="24"/>
                <w:szCs w:val="24"/>
              </w:rPr>
              <w:t xml:space="preserve"> 78: 77-119.</w:t>
            </w:r>
          </w:p>
          <w:p w14:paraId="65BFEDD9"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
          <w:p w14:paraId="0F148529"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u w:val="single"/>
              </w:rPr>
              <w:t>Qi He</w:t>
            </w:r>
            <w:r w:rsidRPr="00950EA7">
              <w:rPr>
                <w:rFonts w:ascii="Times New Roman" w:hAnsi="Times New Roman" w:cs="Times New Roman"/>
                <w:color w:val="000000"/>
                <w:kern w:val="0"/>
                <w:sz w:val="16"/>
                <w:szCs w:val="16"/>
              </w:rPr>
              <w:t>(g)</w:t>
            </w:r>
            <w:r w:rsidRPr="00950EA7">
              <w:rPr>
                <w:rFonts w:ascii="Times New Roman" w:hAnsi="Times New Roman" w:cs="Times New Roman"/>
                <w:color w:val="000000"/>
                <w:kern w:val="0"/>
                <w:sz w:val="24"/>
                <w:szCs w:val="24"/>
              </w:rPr>
              <w:t xml:space="preserve">, and </w:t>
            </w:r>
            <w:proofErr w:type="spellStart"/>
            <w:r w:rsidRPr="00950EA7">
              <w:rPr>
                <w:rFonts w:ascii="Times New Roman" w:hAnsi="Times New Roman" w:cs="Times New Roman"/>
                <w:b/>
                <w:bCs/>
                <w:color w:val="000000"/>
                <w:kern w:val="0"/>
                <w:sz w:val="24"/>
                <w:szCs w:val="24"/>
                <w:u w:val="single"/>
              </w:rPr>
              <w:t>Xinde</w:t>
            </w:r>
            <w:proofErr w:type="spellEnd"/>
            <w:r w:rsidRPr="00950EA7">
              <w:rPr>
                <w:rFonts w:ascii="Times New Roman" w:hAnsi="Times New Roman" w:cs="Times New Roman"/>
                <w:b/>
                <w:bCs/>
                <w:color w:val="000000"/>
                <w:kern w:val="0"/>
                <w:sz w:val="24"/>
                <w:szCs w:val="24"/>
                <w:u w:val="single"/>
              </w:rPr>
              <w:t xml:space="preserve"> Ji</w:t>
            </w:r>
            <w:r w:rsidRPr="00950EA7">
              <w:rPr>
                <w:rFonts w:ascii="Times New Roman" w:hAnsi="Times New Roman" w:cs="Times New Roman"/>
                <w:color w:val="000000"/>
                <w:kern w:val="0"/>
                <w:sz w:val="24"/>
                <w:szCs w:val="24"/>
              </w:rPr>
              <w:t xml:space="preserve">.  2021. The Labor Productivity Consequences of Exposure to Particulate Matters: Evidence from a Chinese National Panel Survey. </w:t>
            </w:r>
            <w:r w:rsidRPr="00950EA7">
              <w:rPr>
                <w:rFonts w:ascii="Times New Roman" w:hAnsi="Times New Roman" w:cs="Times New Roman"/>
                <w:i/>
                <w:iCs/>
                <w:color w:val="000000"/>
                <w:kern w:val="0"/>
                <w:sz w:val="24"/>
                <w:szCs w:val="24"/>
              </w:rPr>
              <w:t xml:space="preserve"> International Journal of Environmental Research and Public Health. </w:t>
            </w:r>
            <w:r w:rsidRPr="00950EA7">
              <w:rPr>
                <w:rFonts w:ascii="Times New Roman" w:hAnsi="Times New Roman" w:cs="Times New Roman"/>
                <w:color w:val="000000"/>
                <w:kern w:val="0"/>
                <w:sz w:val="24"/>
                <w:szCs w:val="24"/>
              </w:rPr>
              <w:t xml:space="preserve"> 18(23): 12859.</w:t>
            </w:r>
          </w:p>
          <w:p w14:paraId="21453BE1"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
          <w:p w14:paraId="7816F33D"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u w:val="single"/>
              </w:rPr>
              <w:t xml:space="preserve">Marco P. </w:t>
            </w:r>
            <w:proofErr w:type="spellStart"/>
            <w:r w:rsidRPr="00950EA7">
              <w:rPr>
                <w:rFonts w:ascii="Times New Roman" w:hAnsi="Times New Roman" w:cs="Times New Roman"/>
                <w:color w:val="000000"/>
                <w:kern w:val="0"/>
                <w:sz w:val="24"/>
                <w:szCs w:val="24"/>
                <w:u w:val="single"/>
              </w:rPr>
              <w:t>Maneta</w:t>
            </w:r>
            <w:proofErr w:type="spellEnd"/>
            <w:r w:rsidRPr="00950EA7">
              <w:rPr>
                <w:rFonts w:ascii="Times New Roman" w:hAnsi="Times New Roman" w:cs="Times New Roman"/>
                <w:color w:val="000000"/>
                <w:kern w:val="0"/>
                <w:sz w:val="24"/>
                <w:szCs w:val="24"/>
              </w:rPr>
              <w:t xml:space="preserve">, Kelly </w:t>
            </w:r>
            <w:proofErr w:type="spellStart"/>
            <w:r w:rsidRPr="00950EA7">
              <w:rPr>
                <w:rFonts w:ascii="Times New Roman" w:hAnsi="Times New Roman" w:cs="Times New Roman"/>
                <w:color w:val="000000"/>
                <w:kern w:val="0"/>
                <w:sz w:val="24"/>
                <w:szCs w:val="24"/>
              </w:rPr>
              <w:t>Cobourn</w:t>
            </w:r>
            <w:proofErr w:type="spellEnd"/>
            <w:r w:rsidRPr="00950EA7">
              <w:rPr>
                <w:rFonts w:ascii="Times New Roman" w:hAnsi="Times New Roman" w:cs="Times New Roman"/>
                <w:color w:val="000000"/>
                <w:kern w:val="0"/>
                <w:sz w:val="24"/>
                <w:szCs w:val="24"/>
              </w:rPr>
              <w:t xml:space="preserve">, James S. Kimball, </w:t>
            </w:r>
            <w:proofErr w:type="spellStart"/>
            <w:r w:rsidRPr="00950EA7">
              <w:rPr>
                <w:rFonts w:ascii="Times New Roman" w:hAnsi="Times New Roman" w:cs="Times New Roman"/>
                <w:color w:val="000000"/>
                <w:kern w:val="0"/>
                <w:sz w:val="24"/>
                <w:szCs w:val="24"/>
              </w:rPr>
              <w:t>Mingzhu</w:t>
            </w:r>
            <w:proofErr w:type="spellEnd"/>
            <w:r w:rsidRPr="00950EA7">
              <w:rPr>
                <w:rFonts w:ascii="Times New Roman" w:hAnsi="Times New Roman" w:cs="Times New Roman"/>
                <w:color w:val="000000"/>
                <w:kern w:val="0"/>
                <w:sz w:val="24"/>
                <w:szCs w:val="24"/>
              </w:rPr>
              <w:t xml:space="preserve"> He, Nicholas L. Silverman, Brian C. Chaffin, Stephenie Ewing, </w:t>
            </w:r>
            <w:proofErr w:type="spellStart"/>
            <w:r w:rsidRPr="00950EA7">
              <w:rPr>
                <w:rFonts w:ascii="Times New Roman" w:hAnsi="Times New Roman" w:cs="Times New Roman"/>
                <w:color w:val="000000"/>
                <w:kern w:val="0"/>
                <w:sz w:val="24"/>
                <w:szCs w:val="24"/>
              </w:rPr>
              <w:t>Xinde</w:t>
            </w:r>
            <w:proofErr w:type="spellEnd"/>
            <w:r w:rsidRPr="00950EA7">
              <w:rPr>
                <w:rFonts w:ascii="Times New Roman" w:hAnsi="Times New Roman" w:cs="Times New Roman"/>
                <w:color w:val="000000"/>
                <w:kern w:val="0"/>
                <w:sz w:val="24"/>
                <w:szCs w:val="24"/>
              </w:rPr>
              <w:t xml:space="preserve"> Ji, and Bruce Maxwell.  2020. A satellite-driven hydro-economic model to support agricultural water resources management. </w:t>
            </w:r>
            <w:r w:rsidRPr="00950EA7">
              <w:rPr>
                <w:rFonts w:ascii="Times New Roman" w:hAnsi="Times New Roman" w:cs="Times New Roman"/>
                <w:i/>
                <w:iCs/>
                <w:color w:val="000000"/>
                <w:kern w:val="0"/>
                <w:sz w:val="24"/>
                <w:szCs w:val="24"/>
              </w:rPr>
              <w:t xml:space="preserve"> Environmental modeling and software. </w:t>
            </w:r>
            <w:r w:rsidRPr="00950EA7">
              <w:rPr>
                <w:rFonts w:ascii="Times New Roman" w:hAnsi="Times New Roman" w:cs="Times New Roman"/>
                <w:color w:val="000000"/>
                <w:kern w:val="0"/>
                <w:sz w:val="24"/>
                <w:szCs w:val="24"/>
              </w:rPr>
              <w:t xml:space="preserve"> 134: 104836.</w:t>
            </w:r>
          </w:p>
          <w:p w14:paraId="237E5676"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
          <w:p w14:paraId="40C7A48A"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 xml:space="preserve">Patrick Wurster, Marco </w:t>
            </w:r>
            <w:proofErr w:type="spellStart"/>
            <w:r w:rsidRPr="00950EA7">
              <w:rPr>
                <w:rFonts w:ascii="Times New Roman" w:hAnsi="Times New Roman" w:cs="Times New Roman"/>
                <w:color w:val="000000"/>
                <w:kern w:val="0"/>
                <w:sz w:val="24"/>
                <w:szCs w:val="24"/>
              </w:rPr>
              <w:t>Maneta</w:t>
            </w:r>
            <w:proofErr w:type="spellEnd"/>
            <w:r w:rsidRPr="00950EA7">
              <w:rPr>
                <w:rFonts w:ascii="Times New Roman" w:hAnsi="Times New Roman" w:cs="Times New Roman"/>
                <w:color w:val="000000"/>
                <w:kern w:val="0"/>
                <w:sz w:val="24"/>
                <w:szCs w:val="24"/>
              </w:rPr>
              <w:t xml:space="preserve">, Santiago </w:t>
            </w:r>
            <w:proofErr w:type="spellStart"/>
            <w:r w:rsidRPr="00950EA7">
              <w:rPr>
                <w:rFonts w:ascii="Times New Roman" w:hAnsi="Times New Roman" w:cs="Times New Roman"/>
                <w:color w:val="000000"/>
                <w:kern w:val="0"/>
                <w:sz w:val="24"/>
                <w:szCs w:val="24"/>
              </w:rPr>
              <w:t>Bugueria</w:t>
            </w:r>
            <w:proofErr w:type="spellEnd"/>
            <w:r w:rsidRPr="00950EA7">
              <w:rPr>
                <w:rFonts w:ascii="Times New Roman" w:hAnsi="Times New Roman" w:cs="Times New Roman"/>
                <w:color w:val="000000"/>
                <w:kern w:val="0"/>
                <w:sz w:val="24"/>
                <w:szCs w:val="24"/>
              </w:rPr>
              <w:t xml:space="preserve">, Kelly </w:t>
            </w:r>
            <w:proofErr w:type="spellStart"/>
            <w:r w:rsidRPr="00950EA7">
              <w:rPr>
                <w:rFonts w:ascii="Times New Roman" w:hAnsi="Times New Roman" w:cs="Times New Roman"/>
                <w:color w:val="000000"/>
                <w:kern w:val="0"/>
                <w:sz w:val="24"/>
                <w:szCs w:val="24"/>
              </w:rPr>
              <w:t>Cobourn</w:t>
            </w:r>
            <w:proofErr w:type="spellEnd"/>
            <w:r w:rsidRPr="00950EA7">
              <w:rPr>
                <w:rFonts w:ascii="Times New Roman" w:hAnsi="Times New Roman" w:cs="Times New Roman"/>
                <w:color w:val="000000"/>
                <w:kern w:val="0"/>
                <w:sz w:val="24"/>
                <w:szCs w:val="24"/>
              </w:rPr>
              <w:t xml:space="preserve">, Bruce Maxwell, Nick Silverman, Stephanie Ewing, Kelsey </w:t>
            </w:r>
            <w:proofErr w:type="spellStart"/>
            <w:r w:rsidRPr="00950EA7">
              <w:rPr>
                <w:rFonts w:ascii="Times New Roman" w:hAnsi="Times New Roman" w:cs="Times New Roman"/>
                <w:color w:val="000000"/>
                <w:kern w:val="0"/>
                <w:sz w:val="24"/>
                <w:szCs w:val="24"/>
              </w:rPr>
              <w:t>Jensco</w:t>
            </w:r>
            <w:proofErr w:type="spellEnd"/>
            <w:r w:rsidRPr="00950EA7">
              <w:rPr>
                <w:rFonts w:ascii="Times New Roman" w:hAnsi="Times New Roman" w:cs="Times New Roman"/>
                <w:color w:val="000000"/>
                <w:kern w:val="0"/>
                <w:sz w:val="24"/>
                <w:szCs w:val="24"/>
              </w:rPr>
              <w:t xml:space="preserve">, Payton Gardner, John Kimball, Zachery Holden, </w:t>
            </w:r>
            <w:proofErr w:type="spellStart"/>
            <w:r w:rsidRPr="00950EA7">
              <w:rPr>
                <w:rFonts w:ascii="Times New Roman" w:hAnsi="Times New Roman" w:cs="Times New Roman"/>
                <w:color w:val="000000"/>
                <w:kern w:val="0"/>
                <w:sz w:val="24"/>
                <w:szCs w:val="24"/>
              </w:rPr>
              <w:t>Xinde</w:t>
            </w:r>
            <w:proofErr w:type="spellEnd"/>
            <w:r w:rsidRPr="00950EA7">
              <w:rPr>
                <w:rFonts w:ascii="Times New Roman" w:hAnsi="Times New Roman" w:cs="Times New Roman"/>
                <w:color w:val="000000"/>
                <w:kern w:val="0"/>
                <w:sz w:val="24"/>
                <w:szCs w:val="24"/>
              </w:rPr>
              <w:t xml:space="preserve"> Ji, and Sergio Vincente-Serrano.  2019. Characterizing the impact of climatic and price anomalies on </w:t>
            </w:r>
            <w:proofErr w:type="spellStart"/>
            <w:r w:rsidRPr="00950EA7">
              <w:rPr>
                <w:rFonts w:ascii="Times New Roman" w:hAnsi="Times New Roman" w:cs="Times New Roman"/>
                <w:color w:val="000000"/>
                <w:kern w:val="0"/>
                <w:sz w:val="24"/>
                <w:szCs w:val="24"/>
              </w:rPr>
              <w:t>agrosystems</w:t>
            </w:r>
            <w:proofErr w:type="spellEnd"/>
            <w:r w:rsidRPr="00950EA7">
              <w:rPr>
                <w:rFonts w:ascii="Times New Roman" w:hAnsi="Times New Roman" w:cs="Times New Roman"/>
                <w:color w:val="000000"/>
                <w:kern w:val="0"/>
                <w:sz w:val="24"/>
                <w:szCs w:val="24"/>
              </w:rPr>
              <w:t xml:space="preserve"> in the </w:t>
            </w:r>
            <w:r w:rsidRPr="00950EA7">
              <w:rPr>
                <w:rFonts w:ascii="Times New Roman" w:hAnsi="Times New Roman" w:cs="Times New Roman"/>
                <w:color w:val="000000"/>
                <w:kern w:val="0"/>
                <w:sz w:val="24"/>
                <w:szCs w:val="24"/>
              </w:rPr>
              <w:lastRenderedPageBreak/>
              <w:t xml:space="preserve">northwest United States. </w:t>
            </w:r>
            <w:r w:rsidRPr="00950EA7">
              <w:rPr>
                <w:rFonts w:ascii="Times New Roman" w:hAnsi="Times New Roman" w:cs="Times New Roman"/>
                <w:i/>
                <w:iCs/>
                <w:color w:val="000000"/>
                <w:kern w:val="0"/>
                <w:sz w:val="24"/>
                <w:szCs w:val="24"/>
              </w:rPr>
              <w:t xml:space="preserve"> Agricultural and Forrest meteorology. </w:t>
            </w:r>
            <w:r w:rsidRPr="00950EA7">
              <w:rPr>
                <w:rFonts w:ascii="Times New Roman" w:hAnsi="Times New Roman" w:cs="Times New Roman"/>
                <w:color w:val="000000"/>
                <w:kern w:val="0"/>
                <w:sz w:val="24"/>
                <w:szCs w:val="24"/>
              </w:rPr>
              <w:t xml:space="preserve"> 280(15): 107778.</w:t>
            </w:r>
          </w:p>
          <w:p w14:paraId="46001A66"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
          <w:p w14:paraId="0D0193D9" w14:textId="77777777" w:rsidR="00D05A8E" w:rsidRPr="00950EA7" w:rsidRDefault="00D05A8E" w:rsidP="00CC2F6D">
            <w:pPr>
              <w:widowControl w:val="0"/>
              <w:autoSpaceDE w:val="0"/>
              <w:autoSpaceDN w:val="0"/>
              <w:adjustRightInd w:val="0"/>
              <w:spacing w:after="0" w:line="240" w:lineRule="auto"/>
              <w:ind w:right="353"/>
              <w:rPr>
                <w:rFonts w:ascii="Times New Roman" w:hAnsi="Times New Roman" w:cs="Times New Roman"/>
                <w:color w:val="000000"/>
                <w:kern w:val="0"/>
                <w:sz w:val="24"/>
                <w:szCs w:val="24"/>
              </w:rPr>
            </w:pPr>
            <w:proofErr w:type="spellStart"/>
            <w:r w:rsidRPr="00950EA7">
              <w:rPr>
                <w:rFonts w:ascii="Times New Roman" w:hAnsi="Times New Roman" w:cs="Times New Roman"/>
                <w:b/>
                <w:bCs/>
                <w:color w:val="000000"/>
                <w:kern w:val="0"/>
                <w:sz w:val="24"/>
                <w:szCs w:val="24"/>
                <w:u w:val="single"/>
              </w:rPr>
              <w:t>Xinde</w:t>
            </w:r>
            <w:proofErr w:type="spellEnd"/>
            <w:r w:rsidRPr="00950EA7">
              <w:rPr>
                <w:rFonts w:ascii="Times New Roman" w:hAnsi="Times New Roman" w:cs="Times New Roman"/>
                <w:b/>
                <w:bCs/>
                <w:color w:val="000000"/>
                <w:kern w:val="0"/>
                <w:sz w:val="24"/>
                <w:szCs w:val="24"/>
                <w:u w:val="single"/>
              </w:rPr>
              <w:t xml:space="preserve"> Ji</w:t>
            </w:r>
            <w:r w:rsidRPr="00950EA7">
              <w:rPr>
                <w:rFonts w:ascii="Times New Roman" w:hAnsi="Times New Roman" w:cs="Times New Roman"/>
                <w:color w:val="000000"/>
                <w:kern w:val="0"/>
                <w:sz w:val="24"/>
                <w:szCs w:val="24"/>
              </w:rPr>
              <w:t xml:space="preserve">, and Kelly M. </w:t>
            </w:r>
            <w:proofErr w:type="spellStart"/>
            <w:r w:rsidRPr="00950EA7">
              <w:rPr>
                <w:rFonts w:ascii="Times New Roman" w:hAnsi="Times New Roman" w:cs="Times New Roman"/>
                <w:color w:val="000000"/>
                <w:kern w:val="0"/>
                <w:sz w:val="24"/>
                <w:szCs w:val="24"/>
              </w:rPr>
              <w:t>Cobourn</w:t>
            </w:r>
            <w:proofErr w:type="spellEnd"/>
            <w:r w:rsidRPr="00950EA7">
              <w:rPr>
                <w:rFonts w:ascii="Times New Roman" w:hAnsi="Times New Roman" w:cs="Times New Roman"/>
                <w:color w:val="000000"/>
                <w:kern w:val="0"/>
                <w:sz w:val="24"/>
                <w:szCs w:val="24"/>
              </w:rPr>
              <w:t xml:space="preserve">.  2018. The Economic Benefits of Irrigation Districts under Prior Appropriation Doctrine: An Econometric Analysis of Agricultural Land-allocation Decisions. </w:t>
            </w:r>
            <w:r w:rsidRPr="00950EA7">
              <w:rPr>
                <w:rFonts w:ascii="Times New Roman" w:hAnsi="Times New Roman" w:cs="Times New Roman"/>
                <w:i/>
                <w:iCs/>
                <w:color w:val="000000"/>
                <w:kern w:val="0"/>
                <w:sz w:val="24"/>
                <w:szCs w:val="24"/>
              </w:rPr>
              <w:t xml:space="preserve"> Canadian Journal of Agricultural Economics. </w:t>
            </w:r>
            <w:r w:rsidRPr="00950EA7">
              <w:rPr>
                <w:rFonts w:ascii="Times New Roman" w:hAnsi="Times New Roman" w:cs="Times New Roman"/>
                <w:color w:val="000000"/>
                <w:kern w:val="0"/>
                <w:sz w:val="24"/>
                <w:szCs w:val="24"/>
              </w:rPr>
              <w:t xml:space="preserve"> 66(3): 441-467. https://onlinelibrary.wiley.com/doi/10.1111/cjag.12165</w:t>
            </w:r>
          </w:p>
        </w:tc>
      </w:tr>
    </w:tbl>
    <w:p w14:paraId="3F00BB35" w14:textId="77777777" w:rsidR="00D05A8E" w:rsidRPr="00950EA7" w:rsidRDefault="00D05A8E" w:rsidP="00D05A8E">
      <w:pPr>
        <w:widowControl w:val="0"/>
        <w:autoSpaceDE w:val="0"/>
        <w:autoSpaceDN w:val="0"/>
        <w:adjustRightInd w:val="0"/>
        <w:spacing w:after="0" w:line="240" w:lineRule="auto"/>
        <w:ind w:left="-240" w:right="365"/>
        <w:rPr>
          <w:rFonts w:ascii="Times New Roman" w:hAnsi="Times New Roman" w:cs="Times New Roman"/>
          <w:color w:val="000000"/>
          <w:kern w:val="0"/>
          <w:sz w:val="24"/>
          <w:szCs w:val="24"/>
        </w:rPr>
      </w:pPr>
    </w:p>
    <w:p w14:paraId="1A1AA93D" w14:textId="77777777" w:rsidR="00D05A8E" w:rsidRPr="00950EA7" w:rsidRDefault="00D05A8E" w:rsidP="00AC0CEE">
      <w:pPr>
        <w:widowControl w:val="0"/>
        <w:autoSpaceDE w:val="0"/>
        <w:autoSpaceDN w:val="0"/>
        <w:adjustRightInd w:val="0"/>
        <w:spacing w:after="0" w:line="240" w:lineRule="auto"/>
        <w:ind w:left="360" w:right="365" w:hanging="360"/>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g.</w:t>
      </w:r>
      <w:r w:rsidRPr="00950EA7">
        <w:rPr>
          <w:rFonts w:ascii="Times New Roman" w:hAnsi="Times New Roman" w:cs="Times New Roman"/>
          <w:color w:val="000000"/>
          <w:kern w:val="0"/>
          <w:sz w:val="24"/>
          <w:szCs w:val="24"/>
        </w:rPr>
        <w:tab/>
        <w:t>Non-refereed Publications (Author, Co-author(s), Title, Name of Journal, Bulletin, Circular, or other Publication, Volume, Date, Inclusive Pages)</w:t>
      </w:r>
    </w:p>
    <w:tbl>
      <w:tblPr>
        <w:tblW w:w="8478" w:type="dxa"/>
        <w:tblInd w:w="1350" w:type="dxa"/>
        <w:tblLayout w:type="fixed"/>
        <w:tblCellMar>
          <w:left w:w="0" w:type="dxa"/>
          <w:right w:w="0" w:type="dxa"/>
        </w:tblCellMar>
        <w:tblLook w:val="0000" w:firstRow="0" w:lastRow="0" w:firstColumn="0" w:lastColumn="0" w:noHBand="0" w:noVBand="0"/>
      </w:tblPr>
      <w:tblGrid>
        <w:gridCol w:w="8478"/>
      </w:tblGrid>
      <w:tr w:rsidR="00D05A8E" w:rsidRPr="00950EA7" w14:paraId="74395051" w14:textId="77777777" w:rsidTr="00AC0CEE">
        <w:tc>
          <w:tcPr>
            <w:tcW w:w="8478" w:type="dxa"/>
            <w:tcBorders>
              <w:top w:val="nil"/>
              <w:left w:val="nil"/>
              <w:bottom w:val="nil"/>
              <w:right w:val="nil"/>
            </w:tcBorders>
            <w:shd w:val="clear" w:color="auto" w:fill="FFFFFF"/>
          </w:tcPr>
          <w:p w14:paraId="0BDB397E"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6CA89A57" w14:textId="77777777" w:rsidR="00D05A8E" w:rsidRPr="00950EA7" w:rsidRDefault="00D05A8E" w:rsidP="00AC0CEE">
      <w:pPr>
        <w:widowControl w:val="0"/>
        <w:autoSpaceDE w:val="0"/>
        <w:autoSpaceDN w:val="0"/>
        <w:adjustRightInd w:val="0"/>
        <w:spacing w:after="0" w:line="240" w:lineRule="auto"/>
        <w:ind w:left="360" w:right="365" w:hanging="360"/>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h.</w:t>
      </w:r>
      <w:r w:rsidRPr="00950EA7">
        <w:rPr>
          <w:rFonts w:ascii="Times New Roman" w:hAnsi="Times New Roman" w:cs="Times New Roman"/>
          <w:color w:val="000000"/>
          <w:kern w:val="0"/>
          <w:sz w:val="24"/>
          <w:szCs w:val="24"/>
        </w:rPr>
        <w:tab/>
        <w:t>Bibliographies/Catalogs (Author, Co-author(s), Title, Publisher, Place of Publication, Date, Inclusive Pages)</w:t>
      </w:r>
    </w:p>
    <w:tbl>
      <w:tblPr>
        <w:tblW w:w="8496" w:type="dxa"/>
        <w:tblInd w:w="1332" w:type="dxa"/>
        <w:tblLayout w:type="fixed"/>
        <w:tblCellMar>
          <w:left w:w="0" w:type="dxa"/>
          <w:right w:w="0" w:type="dxa"/>
        </w:tblCellMar>
        <w:tblLook w:val="0000" w:firstRow="0" w:lastRow="0" w:firstColumn="0" w:lastColumn="0" w:noHBand="0" w:noVBand="0"/>
      </w:tblPr>
      <w:tblGrid>
        <w:gridCol w:w="8496"/>
      </w:tblGrid>
      <w:tr w:rsidR="00D05A8E" w:rsidRPr="00950EA7" w14:paraId="7F243BE0" w14:textId="77777777" w:rsidTr="00AC0CEE">
        <w:tc>
          <w:tcPr>
            <w:tcW w:w="8496" w:type="dxa"/>
            <w:tcBorders>
              <w:top w:val="nil"/>
              <w:left w:val="nil"/>
              <w:bottom w:val="nil"/>
              <w:right w:val="nil"/>
            </w:tcBorders>
            <w:shd w:val="clear" w:color="auto" w:fill="FFFFFF"/>
          </w:tcPr>
          <w:p w14:paraId="1B35EF26"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79BDC04E" w14:textId="77777777" w:rsidR="00D05A8E" w:rsidRPr="00950EA7" w:rsidRDefault="00D05A8E" w:rsidP="00AC0CEE">
      <w:pPr>
        <w:widowControl w:val="0"/>
        <w:autoSpaceDE w:val="0"/>
        <w:autoSpaceDN w:val="0"/>
        <w:adjustRightInd w:val="0"/>
        <w:spacing w:after="0" w:line="240" w:lineRule="auto"/>
        <w:ind w:left="360" w:right="365" w:hanging="360"/>
        <w:rPr>
          <w:rFonts w:ascii="Times New Roman" w:hAnsi="Times New Roman" w:cs="Times New Roman"/>
          <w:color w:val="000000"/>
          <w:kern w:val="0"/>
          <w:sz w:val="24"/>
          <w:szCs w:val="24"/>
        </w:rPr>
      </w:pPr>
      <w:proofErr w:type="spellStart"/>
      <w:r w:rsidRPr="00950EA7">
        <w:rPr>
          <w:rFonts w:ascii="Times New Roman" w:hAnsi="Times New Roman" w:cs="Times New Roman"/>
          <w:color w:val="000000"/>
          <w:kern w:val="0"/>
          <w:sz w:val="24"/>
          <w:szCs w:val="24"/>
        </w:rPr>
        <w:t>i</w:t>
      </w:r>
      <w:proofErr w:type="spellEnd"/>
      <w:r w:rsidRPr="00950EA7">
        <w:rPr>
          <w:rFonts w:ascii="Times New Roman" w:hAnsi="Times New Roman" w:cs="Times New Roman"/>
          <w:color w:val="000000"/>
          <w:kern w:val="0"/>
          <w:sz w:val="24"/>
          <w:szCs w:val="24"/>
        </w:rPr>
        <w:t>.</w:t>
      </w:r>
      <w:r w:rsidRPr="00950EA7">
        <w:rPr>
          <w:rFonts w:ascii="Times New Roman" w:hAnsi="Times New Roman" w:cs="Times New Roman"/>
          <w:color w:val="000000"/>
          <w:kern w:val="0"/>
          <w:sz w:val="24"/>
          <w:szCs w:val="24"/>
        </w:rPr>
        <w:tab/>
        <w:t>Abstracts (Author, Co-author(s), Title, Name of Journal or Publication, Volume, Date, Inclusive Pages)</w:t>
      </w:r>
    </w:p>
    <w:tbl>
      <w:tblPr>
        <w:tblW w:w="8496" w:type="dxa"/>
        <w:tblInd w:w="1332" w:type="dxa"/>
        <w:tblLayout w:type="fixed"/>
        <w:tblCellMar>
          <w:left w:w="0" w:type="dxa"/>
          <w:right w:w="0" w:type="dxa"/>
        </w:tblCellMar>
        <w:tblLook w:val="0000" w:firstRow="0" w:lastRow="0" w:firstColumn="0" w:lastColumn="0" w:noHBand="0" w:noVBand="0"/>
      </w:tblPr>
      <w:tblGrid>
        <w:gridCol w:w="8496"/>
      </w:tblGrid>
      <w:tr w:rsidR="00D05A8E" w:rsidRPr="00950EA7" w14:paraId="07406F20" w14:textId="77777777" w:rsidTr="00AC0CEE">
        <w:tc>
          <w:tcPr>
            <w:tcW w:w="8496" w:type="dxa"/>
            <w:tcBorders>
              <w:top w:val="nil"/>
              <w:left w:val="nil"/>
              <w:bottom w:val="nil"/>
              <w:right w:val="nil"/>
            </w:tcBorders>
            <w:shd w:val="clear" w:color="auto" w:fill="FFFFFF"/>
          </w:tcPr>
          <w:p w14:paraId="7F875E7A"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1F347115" w14:textId="77777777" w:rsidR="00D05A8E" w:rsidRPr="00950EA7" w:rsidRDefault="00D05A8E" w:rsidP="00AC0CEE">
      <w:pPr>
        <w:widowControl w:val="0"/>
        <w:autoSpaceDE w:val="0"/>
        <w:autoSpaceDN w:val="0"/>
        <w:adjustRightInd w:val="0"/>
        <w:spacing w:after="0" w:line="240" w:lineRule="auto"/>
        <w:ind w:left="360" w:right="365" w:hanging="360"/>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j.</w:t>
      </w:r>
      <w:r w:rsidRPr="00950EA7">
        <w:rPr>
          <w:rFonts w:ascii="Times New Roman" w:hAnsi="Times New Roman" w:cs="Times New Roman"/>
          <w:color w:val="000000"/>
          <w:kern w:val="0"/>
          <w:sz w:val="24"/>
          <w:szCs w:val="24"/>
        </w:rPr>
        <w:tab/>
        <w:t>Reviews (Author, Co-author(s), Title and Author of Work Reviewed, Where Review was Published, Date, Inclusive Pages)</w:t>
      </w:r>
    </w:p>
    <w:tbl>
      <w:tblPr>
        <w:tblW w:w="8496" w:type="dxa"/>
        <w:tblInd w:w="1332" w:type="dxa"/>
        <w:tblLayout w:type="fixed"/>
        <w:tblCellMar>
          <w:left w:w="0" w:type="dxa"/>
          <w:right w:w="0" w:type="dxa"/>
        </w:tblCellMar>
        <w:tblLook w:val="0000" w:firstRow="0" w:lastRow="0" w:firstColumn="0" w:lastColumn="0" w:noHBand="0" w:noVBand="0"/>
      </w:tblPr>
      <w:tblGrid>
        <w:gridCol w:w="8496"/>
      </w:tblGrid>
      <w:tr w:rsidR="00D05A8E" w:rsidRPr="00950EA7" w14:paraId="54797F40" w14:textId="77777777" w:rsidTr="00AC0CEE">
        <w:tc>
          <w:tcPr>
            <w:tcW w:w="8496" w:type="dxa"/>
            <w:tcBorders>
              <w:top w:val="nil"/>
              <w:left w:val="nil"/>
              <w:bottom w:val="nil"/>
              <w:right w:val="nil"/>
            </w:tcBorders>
            <w:shd w:val="clear" w:color="auto" w:fill="FFFFFF"/>
          </w:tcPr>
          <w:p w14:paraId="39E2FFBB"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0F94F77A" w14:textId="77777777" w:rsidR="00D05A8E" w:rsidRPr="00950EA7" w:rsidRDefault="00D05A8E" w:rsidP="00AC0CEE">
      <w:pPr>
        <w:widowControl w:val="0"/>
        <w:autoSpaceDE w:val="0"/>
        <w:autoSpaceDN w:val="0"/>
        <w:adjustRightInd w:val="0"/>
        <w:spacing w:after="0" w:line="240" w:lineRule="auto"/>
        <w:ind w:left="360" w:right="365" w:hanging="360"/>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k.</w:t>
      </w:r>
      <w:r w:rsidRPr="00950EA7">
        <w:rPr>
          <w:rFonts w:ascii="Times New Roman" w:hAnsi="Times New Roman" w:cs="Times New Roman"/>
          <w:color w:val="000000"/>
          <w:kern w:val="0"/>
          <w:sz w:val="24"/>
          <w:szCs w:val="24"/>
        </w:rPr>
        <w:tab/>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D05A8E" w:rsidRPr="00950EA7" w14:paraId="0F5E3202" w14:textId="77777777" w:rsidTr="00D96BA2">
        <w:tc>
          <w:tcPr>
            <w:tcW w:w="8478" w:type="dxa"/>
            <w:tcBorders>
              <w:top w:val="nil"/>
              <w:left w:val="nil"/>
              <w:bottom w:val="nil"/>
              <w:right w:val="nil"/>
            </w:tcBorders>
            <w:shd w:val="clear" w:color="auto" w:fill="FFFFFF"/>
          </w:tcPr>
          <w:p w14:paraId="60E6BFF0"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bl>
    <w:p w14:paraId="46006652"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0C94E274" w14:textId="0B8101A5" w:rsidR="00D05A8E" w:rsidRPr="00950EA7" w:rsidRDefault="00D05A8E" w:rsidP="00AC0CEE">
      <w:pPr>
        <w:widowControl w:val="0"/>
        <w:tabs>
          <w:tab w:val="left" w:pos="684"/>
        </w:tabs>
        <w:autoSpaceDE w:val="0"/>
        <w:autoSpaceDN w:val="0"/>
        <w:adjustRightInd w:val="0"/>
        <w:spacing w:after="0" w:line="240" w:lineRule="auto"/>
        <w:ind w:left="360" w:right="360"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17.</w:t>
      </w:r>
      <w:r w:rsidRPr="00950EA7">
        <w:rPr>
          <w:rFonts w:ascii="Times New Roman" w:hAnsi="Times New Roman" w:cs="Times New Roman"/>
          <w:b/>
          <w:bCs/>
          <w:color w:val="000000"/>
          <w:kern w:val="0"/>
          <w:sz w:val="24"/>
          <w:szCs w:val="24"/>
        </w:rPr>
        <w:tab/>
        <w:t>LECTURES, SPEECHES, POSTERS PRESENTED AT PROFESSIONAL CONFERENCES/SEMINARS</w:t>
      </w:r>
    </w:p>
    <w:tbl>
      <w:tblPr>
        <w:tblW w:w="0" w:type="auto"/>
        <w:tblLayout w:type="fixed"/>
        <w:tblCellMar>
          <w:left w:w="0" w:type="dxa"/>
          <w:right w:w="0" w:type="dxa"/>
        </w:tblCellMar>
        <w:tblLook w:val="0000" w:firstRow="0" w:lastRow="0" w:firstColumn="0" w:lastColumn="0" w:noHBand="0" w:noVBand="0"/>
      </w:tblPr>
      <w:tblGrid>
        <w:gridCol w:w="9007"/>
      </w:tblGrid>
      <w:tr w:rsidR="00D05A8E" w:rsidRPr="00950EA7" w14:paraId="265E7E64" w14:textId="77777777" w:rsidTr="005B4183">
        <w:tc>
          <w:tcPr>
            <w:tcW w:w="9007" w:type="dxa"/>
            <w:tcBorders>
              <w:top w:val="nil"/>
              <w:left w:val="nil"/>
              <w:bottom w:val="nil"/>
              <w:right w:val="nil"/>
            </w:tcBorders>
            <w:shd w:val="clear" w:color="auto" w:fill="FFFFFF"/>
          </w:tcPr>
          <w:p w14:paraId="46C03503"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International</w:t>
            </w:r>
          </w:p>
          <w:p w14:paraId="56BE88C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4"/>
                <w:szCs w:val="24"/>
              </w:rPr>
            </w:pPr>
          </w:p>
          <w:p w14:paraId="66915E0E" w14:textId="77777777" w:rsidR="00D05A8E" w:rsidRPr="00950EA7" w:rsidRDefault="00D05A8E" w:rsidP="00D96BA2">
            <w:pPr>
              <w:widowControl w:val="0"/>
              <w:autoSpaceDE w:val="0"/>
              <w:autoSpaceDN w:val="0"/>
              <w:adjustRightInd w:val="0"/>
              <w:spacing w:after="0" w:line="240" w:lineRule="auto"/>
              <w:ind w:left="403" w:right="115"/>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Refereed</w:t>
            </w:r>
          </w:p>
          <w:p w14:paraId="71D22848" w14:textId="77777777" w:rsidR="00D05A8E" w:rsidRPr="00950EA7" w:rsidRDefault="00D05A8E" w:rsidP="00D96BA2">
            <w:pPr>
              <w:widowControl w:val="0"/>
              <w:autoSpaceDE w:val="0"/>
              <w:autoSpaceDN w:val="0"/>
              <w:adjustRightInd w:val="0"/>
              <w:spacing w:after="0" w:line="240" w:lineRule="auto"/>
              <w:ind w:left="691" w:right="115"/>
              <w:rPr>
                <w:rFonts w:ascii="Times New Roman" w:hAnsi="Times New Roman" w:cs="Times New Roman"/>
                <w:color w:val="000000"/>
                <w:kern w:val="0"/>
                <w:sz w:val="24"/>
                <w:szCs w:val="24"/>
                <w:highlight w:val="yellow"/>
              </w:rPr>
            </w:pPr>
            <w:proofErr w:type="spellStart"/>
            <w:r w:rsidRPr="00950EA7">
              <w:rPr>
                <w:rFonts w:ascii="Times New Roman" w:hAnsi="Times New Roman" w:cs="Times New Roman"/>
                <w:b/>
                <w:bCs/>
                <w:color w:val="000000"/>
                <w:kern w:val="0"/>
                <w:sz w:val="24"/>
                <w:szCs w:val="24"/>
                <w:highlight w:val="yellow"/>
              </w:rPr>
              <w:t>Xinde</w:t>
            </w:r>
            <w:proofErr w:type="spellEnd"/>
            <w:r w:rsidRPr="00950EA7">
              <w:rPr>
                <w:rFonts w:ascii="Times New Roman" w:hAnsi="Times New Roman" w:cs="Times New Roman"/>
                <w:b/>
                <w:bCs/>
                <w:color w:val="000000"/>
                <w:kern w:val="0"/>
                <w:sz w:val="24"/>
                <w:szCs w:val="24"/>
                <w:highlight w:val="yellow"/>
              </w:rPr>
              <w:t xml:space="preserve"> Ji</w:t>
            </w:r>
            <w:r w:rsidRPr="00950EA7">
              <w:rPr>
                <w:rFonts w:ascii="Times New Roman" w:hAnsi="Times New Roman" w:cs="Times New Roman"/>
                <w:color w:val="000000"/>
                <w:kern w:val="0"/>
                <w:sz w:val="24"/>
                <w:szCs w:val="24"/>
                <w:highlight w:val="yellow"/>
              </w:rPr>
              <w:t xml:space="preserve">. </w:t>
            </w:r>
            <w:r w:rsidRPr="00950EA7">
              <w:rPr>
                <w:rFonts w:ascii="Times New Roman" w:hAnsi="Times New Roman" w:cs="Times New Roman"/>
                <w:i/>
                <w:iCs/>
                <w:color w:val="000000"/>
                <w:kern w:val="0"/>
                <w:sz w:val="24"/>
                <w:szCs w:val="24"/>
                <w:highlight w:val="yellow"/>
              </w:rPr>
              <w:t xml:space="preserve">Paper. </w:t>
            </w:r>
            <w:r w:rsidRPr="00950EA7">
              <w:rPr>
                <w:rFonts w:ascii="Times New Roman" w:hAnsi="Times New Roman" w:cs="Times New Roman"/>
                <w:color w:val="000000"/>
                <w:kern w:val="0"/>
                <w:sz w:val="24"/>
                <w:szCs w:val="24"/>
                <w:highlight w:val="yellow"/>
              </w:rPr>
              <w:t xml:space="preserve">Ocean salinity, early-life health, and adaptation. American Society of Health Economists. St. Louis, MO. Jun 12, 2023. </w:t>
            </w:r>
          </w:p>
          <w:p w14:paraId="26605342" w14:textId="77777777" w:rsidR="00D05A8E" w:rsidRPr="00950EA7" w:rsidRDefault="00D05A8E" w:rsidP="00D96BA2">
            <w:pPr>
              <w:widowControl w:val="0"/>
              <w:autoSpaceDE w:val="0"/>
              <w:autoSpaceDN w:val="0"/>
              <w:adjustRightInd w:val="0"/>
              <w:spacing w:after="0" w:line="240" w:lineRule="auto"/>
              <w:ind w:left="691" w:right="115"/>
              <w:rPr>
                <w:rFonts w:ascii="Times New Roman" w:hAnsi="Times New Roman" w:cs="Times New Roman"/>
                <w:color w:val="000000"/>
                <w:kern w:val="0"/>
                <w:sz w:val="24"/>
                <w:szCs w:val="24"/>
                <w:highlight w:val="yellow"/>
              </w:rPr>
            </w:pPr>
          </w:p>
          <w:p w14:paraId="5866E39E" w14:textId="77777777" w:rsidR="00D05A8E" w:rsidRPr="00950EA7" w:rsidRDefault="00D05A8E" w:rsidP="00D96BA2">
            <w:pPr>
              <w:widowControl w:val="0"/>
              <w:autoSpaceDE w:val="0"/>
              <w:autoSpaceDN w:val="0"/>
              <w:adjustRightInd w:val="0"/>
              <w:spacing w:after="0" w:line="240" w:lineRule="auto"/>
              <w:ind w:left="691" w:right="115"/>
              <w:rPr>
                <w:rFonts w:ascii="Times New Roman" w:hAnsi="Times New Roman" w:cs="Times New Roman"/>
                <w:color w:val="000000"/>
                <w:kern w:val="0"/>
                <w:sz w:val="24"/>
                <w:szCs w:val="24"/>
              </w:rPr>
            </w:pPr>
            <w:proofErr w:type="spellStart"/>
            <w:r w:rsidRPr="00950EA7">
              <w:rPr>
                <w:rFonts w:ascii="Times New Roman" w:hAnsi="Times New Roman" w:cs="Times New Roman"/>
                <w:b/>
                <w:bCs/>
                <w:color w:val="000000"/>
                <w:kern w:val="0"/>
                <w:sz w:val="24"/>
                <w:szCs w:val="24"/>
                <w:highlight w:val="yellow"/>
              </w:rPr>
              <w:t>Xinde</w:t>
            </w:r>
            <w:proofErr w:type="spellEnd"/>
            <w:r w:rsidRPr="00950EA7">
              <w:rPr>
                <w:rFonts w:ascii="Times New Roman" w:hAnsi="Times New Roman" w:cs="Times New Roman"/>
                <w:b/>
                <w:bCs/>
                <w:color w:val="000000"/>
                <w:kern w:val="0"/>
                <w:sz w:val="24"/>
                <w:szCs w:val="24"/>
                <w:highlight w:val="yellow"/>
              </w:rPr>
              <w:t xml:space="preserve"> Ji</w:t>
            </w:r>
            <w:r w:rsidRPr="00950EA7">
              <w:rPr>
                <w:rFonts w:ascii="Times New Roman" w:hAnsi="Times New Roman" w:cs="Times New Roman"/>
                <w:color w:val="000000"/>
                <w:kern w:val="0"/>
                <w:sz w:val="24"/>
                <w:szCs w:val="24"/>
                <w:highlight w:val="yellow"/>
              </w:rPr>
              <w:t xml:space="preserve">. </w:t>
            </w:r>
            <w:r w:rsidRPr="00950EA7">
              <w:rPr>
                <w:rFonts w:ascii="Times New Roman" w:hAnsi="Times New Roman" w:cs="Times New Roman"/>
                <w:i/>
                <w:iCs/>
                <w:color w:val="000000"/>
                <w:kern w:val="0"/>
                <w:sz w:val="24"/>
                <w:szCs w:val="24"/>
                <w:highlight w:val="yellow"/>
              </w:rPr>
              <w:t xml:space="preserve">Paper. </w:t>
            </w:r>
            <w:r w:rsidRPr="00950EA7">
              <w:rPr>
                <w:rFonts w:ascii="Times New Roman" w:hAnsi="Times New Roman" w:cs="Times New Roman"/>
                <w:color w:val="000000"/>
                <w:kern w:val="0"/>
                <w:sz w:val="24"/>
                <w:szCs w:val="24"/>
                <w:highlight w:val="yellow"/>
              </w:rPr>
              <w:t>Water Everywhere and Not a Drop to Drink? Ocean Salinity, Early-Life Health, and Adaptation. Allied Social Science Association, Association of Environmental and Resource Economists (AERE@ASSA). New Orleans, LA. Jan 6, 2023 - Jan 8, 2023.</w:t>
            </w:r>
            <w:r w:rsidRPr="00950EA7">
              <w:rPr>
                <w:rFonts w:ascii="Times New Roman" w:hAnsi="Times New Roman" w:cs="Times New Roman"/>
                <w:color w:val="000000"/>
                <w:kern w:val="0"/>
                <w:sz w:val="24"/>
                <w:szCs w:val="24"/>
              </w:rPr>
              <w:t xml:space="preserve"> </w:t>
            </w:r>
          </w:p>
          <w:p w14:paraId="7E36F9AA" w14:textId="77777777" w:rsidR="00D05A8E" w:rsidRPr="00950EA7" w:rsidRDefault="00D05A8E" w:rsidP="00D96BA2">
            <w:pPr>
              <w:widowControl w:val="0"/>
              <w:autoSpaceDE w:val="0"/>
              <w:autoSpaceDN w:val="0"/>
              <w:adjustRightInd w:val="0"/>
              <w:spacing w:after="0" w:line="240" w:lineRule="auto"/>
              <w:ind w:left="691" w:right="115"/>
              <w:rPr>
                <w:rFonts w:ascii="Times New Roman" w:hAnsi="Times New Roman" w:cs="Times New Roman"/>
                <w:color w:val="000000"/>
                <w:kern w:val="0"/>
                <w:sz w:val="24"/>
                <w:szCs w:val="24"/>
              </w:rPr>
            </w:pPr>
          </w:p>
          <w:p w14:paraId="1E14E3B9" w14:textId="77777777" w:rsidR="00D05A8E" w:rsidRPr="00950EA7" w:rsidRDefault="00D05A8E" w:rsidP="00D96BA2">
            <w:pPr>
              <w:widowControl w:val="0"/>
              <w:autoSpaceDE w:val="0"/>
              <w:autoSpaceDN w:val="0"/>
              <w:adjustRightInd w:val="0"/>
              <w:spacing w:after="0" w:line="240" w:lineRule="auto"/>
              <w:ind w:left="691" w:right="115"/>
              <w:rPr>
                <w:rFonts w:ascii="Times New Roman" w:hAnsi="Times New Roman" w:cs="Times New Roman"/>
                <w:color w:val="000000"/>
                <w:kern w:val="0"/>
                <w:sz w:val="24"/>
                <w:szCs w:val="24"/>
              </w:rPr>
            </w:pPr>
            <w:proofErr w:type="spellStart"/>
            <w:r w:rsidRPr="00950EA7">
              <w:rPr>
                <w:rFonts w:ascii="Times New Roman" w:hAnsi="Times New Roman" w:cs="Times New Roman"/>
                <w:b/>
                <w:bCs/>
                <w:color w:val="000000"/>
                <w:kern w:val="0"/>
                <w:sz w:val="24"/>
                <w:szCs w:val="24"/>
              </w:rPr>
              <w:t>Xinde</w:t>
            </w:r>
            <w:proofErr w:type="spellEnd"/>
            <w:r w:rsidRPr="00950EA7">
              <w:rPr>
                <w:rFonts w:ascii="Times New Roman" w:hAnsi="Times New Roman" w:cs="Times New Roman"/>
                <w:b/>
                <w:bCs/>
                <w:color w:val="000000"/>
                <w:kern w:val="0"/>
                <w:sz w:val="24"/>
                <w:szCs w:val="24"/>
              </w:rPr>
              <w:t xml:space="preserve"> James Ji</w:t>
            </w:r>
            <w:r w:rsidRPr="00950EA7">
              <w:rPr>
                <w:rFonts w:ascii="Times New Roman" w:hAnsi="Times New Roman" w:cs="Times New Roman"/>
                <w:color w:val="000000"/>
                <w:kern w:val="0"/>
                <w:sz w:val="24"/>
                <w:szCs w:val="24"/>
              </w:rPr>
              <w:t xml:space="preserve">. </w:t>
            </w:r>
            <w:r w:rsidRPr="00950EA7">
              <w:rPr>
                <w:rFonts w:ascii="Times New Roman" w:hAnsi="Times New Roman" w:cs="Times New Roman"/>
                <w:i/>
                <w:iCs/>
                <w:color w:val="000000"/>
                <w:kern w:val="0"/>
                <w:sz w:val="24"/>
                <w:szCs w:val="24"/>
              </w:rPr>
              <w:t xml:space="preserve">Paper. </w:t>
            </w:r>
            <w:r w:rsidRPr="00950EA7">
              <w:rPr>
                <w:rFonts w:ascii="Times New Roman" w:hAnsi="Times New Roman" w:cs="Times New Roman"/>
                <w:color w:val="000000"/>
                <w:kern w:val="0"/>
                <w:sz w:val="24"/>
                <w:szCs w:val="24"/>
              </w:rPr>
              <w:t xml:space="preserve">Water Everywhere and Not a Drop to Drink? Ocean Salinity, Early-Life Health, and Adaptation. 100 Years of Development Workshop at Cornell University. Ithaca, NY. Sep 15, 2022 - Dec 17, 2022. </w:t>
            </w:r>
          </w:p>
          <w:p w14:paraId="2270F884" w14:textId="77777777" w:rsidR="00D05A8E" w:rsidRPr="00950EA7" w:rsidRDefault="00D05A8E" w:rsidP="00D96BA2">
            <w:pPr>
              <w:widowControl w:val="0"/>
              <w:autoSpaceDE w:val="0"/>
              <w:autoSpaceDN w:val="0"/>
              <w:adjustRightInd w:val="0"/>
              <w:spacing w:after="0" w:line="240" w:lineRule="auto"/>
              <w:ind w:left="691" w:right="115"/>
              <w:rPr>
                <w:rFonts w:ascii="Times New Roman" w:hAnsi="Times New Roman" w:cs="Times New Roman"/>
                <w:color w:val="000000"/>
                <w:kern w:val="0"/>
                <w:sz w:val="24"/>
                <w:szCs w:val="24"/>
              </w:rPr>
            </w:pPr>
          </w:p>
          <w:p w14:paraId="62FA9E4B" w14:textId="77777777" w:rsidR="00D05A8E" w:rsidRPr="00950EA7" w:rsidRDefault="00D05A8E" w:rsidP="00D96BA2">
            <w:pPr>
              <w:widowControl w:val="0"/>
              <w:autoSpaceDE w:val="0"/>
              <w:autoSpaceDN w:val="0"/>
              <w:adjustRightInd w:val="0"/>
              <w:spacing w:after="0" w:line="240" w:lineRule="auto"/>
              <w:ind w:left="691" w:right="115"/>
              <w:rPr>
                <w:rFonts w:ascii="Times New Roman" w:hAnsi="Times New Roman" w:cs="Times New Roman"/>
                <w:color w:val="000000"/>
                <w:kern w:val="0"/>
                <w:sz w:val="24"/>
                <w:szCs w:val="24"/>
              </w:rPr>
            </w:pPr>
            <w:proofErr w:type="spellStart"/>
            <w:r w:rsidRPr="00950EA7">
              <w:rPr>
                <w:rFonts w:ascii="Times New Roman" w:hAnsi="Times New Roman" w:cs="Times New Roman"/>
                <w:b/>
                <w:bCs/>
                <w:color w:val="000000"/>
                <w:kern w:val="0"/>
                <w:sz w:val="24"/>
                <w:szCs w:val="24"/>
              </w:rPr>
              <w:t>Xinde</w:t>
            </w:r>
            <w:proofErr w:type="spellEnd"/>
            <w:r w:rsidRPr="00950EA7">
              <w:rPr>
                <w:rFonts w:ascii="Times New Roman" w:hAnsi="Times New Roman" w:cs="Times New Roman"/>
                <w:b/>
                <w:bCs/>
                <w:color w:val="000000"/>
                <w:kern w:val="0"/>
                <w:sz w:val="24"/>
                <w:szCs w:val="24"/>
              </w:rPr>
              <w:t xml:space="preserve"> James Ji</w:t>
            </w:r>
            <w:r w:rsidRPr="00950EA7">
              <w:rPr>
                <w:rFonts w:ascii="Times New Roman" w:hAnsi="Times New Roman" w:cs="Times New Roman"/>
                <w:color w:val="000000"/>
                <w:kern w:val="0"/>
                <w:sz w:val="24"/>
                <w:szCs w:val="24"/>
              </w:rPr>
              <w:t xml:space="preserve">. </w:t>
            </w:r>
            <w:r w:rsidRPr="00950EA7">
              <w:rPr>
                <w:rFonts w:ascii="Times New Roman" w:hAnsi="Times New Roman" w:cs="Times New Roman"/>
                <w:i/>
                <w:iCs/>
                <w:color w:val="000000"/>
                <w:kern w:val="0"/>
                <w:sz w:val="24"/>
                <w:szCs w:val="24"/>
              </w:rPr>
              <w:t xml:space="preserve">Paper. </w:t>
            </w:r>
            <w:r w:rsidRPr="00950EA7">
              <w:rPr>
                <w:rFonts w:ascii="Times New Roman" w:hAnsi="Times New Roman" w:cs="Times New Roman"/>
                <w:color w:val="000000"/>
                <w:kern w:val="0"/>
                <w:sz w:val="24"/>
                <w:szCs w:val="24"/>
              </w:rPr>
              <w:t xml:space="preserve">An Extra Grain of Salt: The Effect of Salinity Exposure on Early Life Health Outcomes in Coastal Bangladesh. Agricultural and Applied Economics Association Annual Meeting. Anaheim, CA. Aug 2, 2022 - Aug 3, 2022. </w:t>
            </w:r>
          </w:p>
          <w:p w14:paraId="439781E1" w14:textId="77777777" w:rsidR="00D05A8E" w:rsidRPr="00950EA7" w:rsidRDefault="00D05A8E" w:rsidP="00D96BA2">
            <w:pPr>
              <w:widowControl w:val="0"/>
              <w:autoSpaceDE w:val="0"/>
              <w:autoSpaceDN w:val="0"/>
              <w:adjustRightInd w:val="0"/>
              <w:spacing w:after="0" w:line="240" w:lineRule="auto"/>
              <w:ind w:left="691" w:right="115"/>
              <w:rPr>
                <w:rFonts w:ascii="Times New Roman" w:hAnsi="Times New Roman" w:cs="Times New Roman"/>
                <w:color w:val="000000"/>
                <w:kern w:val="0"/>
                <w:sz w:val="24"/>
                <w:szCs w:val="24"/>
              </w:rPr>
            </w:pPr>
          </w:p>
        </w:tc>
      </w:tr>
      <w:tr w:rsidR="00D05A8E" w:rsidRPr="00950EA7" w14:paraId="7A9C54FD" w14:textId="77777777" w:rsidTr="005B4183">
        <w:tc>
          <w:tcPr>
            <w:tcW w:w="9007" w:type="dxa"/>
            <w:tcBorders>
              <w:top w:val="nil"/>
              <w:left w:val="nil"/>
              <w:bottom w:val="nil"/>
              <w:right w:val="nil"/>
            </w:tcBorders>
            <w:shd w:val="clear" w:color="auto" w:fill="FFFFFF"/>
          </w:tcPr>
          <w:p w14:paraId="12237A2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National</w:t>
            </w:r>
          </w:p>
          <w:p w14:paraId="7611EA01"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4"/>
                <w:szCs w:val="24"/>
              </w:rPr>
            </w:pPr>
          </w:p>
          <w:tbl>
            <w:tblPr>
              <w:tblW w:w="0" w:type="auto"/>
              <w:tblInd w:w="115" w:type="dxa"/>
              <w:tblLayout w:type="fixed"/>
              <w:tblCellMar>
                <w:left w:w="0" w:type="dxa"/>
                <w:right w:w="0" w:type="dxa"/>
              </w:tblCellMar>
              <w:tblLook w:val="0000" w:firstRow="0" w:lastRow="0" w:firstColumn="0" w:lastColumn="0" w:noHBand="0" w:noVBand="0"/>
            </w:tblPr>
            <w:tblGrid>
              <w:gridCol w:w="8442"/>
            </w:tblGrid>
            <w:tr w:rsidR="00D05A8E" w:rsidRPr="00950EA7" w14:paraId="35616E37" w14:textId="77777777" w:rsidTr="00D96BA2">
              <w:tc>
                <w:tcPr>
                  <w:tcW w:w="8442" w:type="dxa"/>
                  <w:shd w:val="clear" w:color="auto" w:fill="FFFFFF"/>
                </w:tcPr>
                <w:p w14:paraId="284B1F47" w14:textId="77777777" w:rsidR="00D05A8E" w:rsidRPr="00950EA7" w:rsidRDefault="00D05A8E" w:rsidP="00D96BA2">
                  <w:pPr>
                    <w:widowControl w:val="0"/>
                    <w:autoSpaceDE w:val="0"/>
                    <w:autoSpaceDN w:val="0"/>
                    <w:adjustRightInd w:val="0"/>
                    <w:spacing w:after="0" w:line="240" w:lineRule="auto"/>
                    <w:ind w:left="396" w:right="108"/>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Refereed</w:t>
                  </w:r>
                </w:p>
                <w:p w14:paraId="64FBA475" w14:textId="77777777" w:rsidR="00D05A8E" w:rsidRPr="00950EA7" w:rsidRDefault="00D05A8E" w:rsidP="00D96BA2">
                  <w:pPr>
                    <w:widowControl w:val="0"/>
                    <w:autoSpaceDE w:val="0"/>
                    <w:autoSpaceDN w:val="0"/>
                    <w:adjustRightInd w:val="0"/>
                    <w:spacing w:after="0" w:line="240" w:lineRule="auto"/>
                    <w:ind w:left="684" w:right="108"/>
                    <w:rPr>
                      <w:rFonts w:ascii="Times New Roman" w:hAnsi="Times New Roman" w:cs="Times New Roman"/>
                      <w:color w:val="000000"/>
                      <w:kern w:val="0"/>
                      <w:sz w:val="24"/>
                      <w:szCs w:val="24"/>
                    </w:rPr>
                  </w:pPr>
                  <w:proofErr w:type="spellStart"/>
                  <w:r w:rsidRPr="00950EA7">
                    <w:rPr>
                      <w:rFonts w:ascii="Times New Roman" w:hAnsi="Times New Roman" w:cs="Times New Roman"/>
                      <w:b/>
                      <w:bCs/>
                      <w:color w:val="000000"/>
                      <w:kern w:val="0"/>
                      <w:sz w:val="24"/>
                      <w:szCs w:val="24"/>
                      <w:highlight w:val="yellow"/>
                    </w:rPr>
                    <w:lastRenderedPageBreak/>
                    <w:t>Xinde</w:t>
                  </w:r>
                  <w:proofErr w:type="spellEnd"/>
                  <w:r w:rsidRPr="00950EA7">
                    <w:rPr>
                      <w:rFonts w:ascii="Times New Roman" w:hAnsi="Times New Roman" w:cs="Times New Roman"/>
                      <w:b/>
                      <w:bCs/>
                      <w:color w:val="000000"/>
                      <w:kern w:val="0"/>
                      <w:sz w:val="24"/>
                      <w:szCs w:val="24"/>
                      <w:highlight w:val="yellow"/>
                    </w:rPr>
                    <w:t xml:space="preserve"> Ji</w:t>
                  </w:r>
                  <w:r w:rsidRPr="00950EA7">
                    <w:rPr>
                      <w:rFonts w:ascii="Times New Roman" w:hAnsi="Times New Roman" w:cs="Times New Roman"/>
                      <w:color w:val="000000"/>
                      <w:kern w:val="0"/>
                      <w:sz w:val="24"/>
                      <w:szCs w:val="24"/>
                      <w:highlight w:val="yellow"/>
                    </w:rPr>
                    <w:t xml:space="preserve">. </w:t>
                  </w:r>
                  <w:r w:rsidRPr="00950EA7">
                    <w:rPr>
                      <w:rFonts w:ascii="Times New Roman" w:hAnsi="Times New Roman" w:cs="Times New Roman"/>
                      <w:i/>
                      <w:iCs/>
                      <w:color w:val="000000"/>
                      <w:kern w:val="0"/>
                      <w:sz w:val="24"/>
                      <w:szCs w:val="24"/>
                      <w:highlight w:val="yellow"/>
                    </w:rPr>
                    <w:t xml:space="preserve">Paper. </w:t>
                  </w:r>
                  <w:r w:rsidRPr="00950EA7">
                    <w:rPr>
                      <w:rFonts w:ascii="Times New Roman" w:hAnsi="Times New Roman" w:cs="Times New Roman"/>
                      <w:color w:val="000000"/>
                      <w:kern w:val="0"/>
                      <w:sz w:val="24"/>
                      <w:szCs w:val="24"/>
                      <w:highlight w:val="yellow"/>
                    </w:rPr>
                    <w:t>Ocean salinity, early-life health, and adaptation. Cornell Atkinson Center for Sustainability; U.S. EPA. Washington DC. Oct 12, 2023.</w:t>
                  </w:r>
                  <w:r w:rsidRPr="00950EA7">
                    <w:rPr>
                      <w:rFonts w:ascii="Times New Roman" w:hAnsi="Times New Roman" w:cs="Times New Roman"/>
                      <w:color w:val="000000"/>
                      <w:kern w:val="0"/>
                      <w:sz w:val="24"/>
                      <w:szCs w:val="24"/>
                    </w:rPr>
                    <w:t xml:space="preserve"> </w:t>
                  </w:r>
                </w:p>
                <w:p w14:paraId="24E10927" w14:textId="77777777" w:rsidR="00D05A8E" w:rsidRPr="00950EA7" w:rsidRDefault="00D05A8E" w:rsidP="00D96BA2">
                  <w:pPr>
                    <w:widowControl w:val="0"/>
                    <w:autoSpaceDE w:val="0"/>
                    <w:autoSpaceDN w:val="0"/>
                    <w:adjustRightInd w:val="0"/>
                    <w:spacing w:after="0" w:line="240" w:lineRule="auto"/>
                    <w:ind w:left="684" w:right="108"/>
                    <w:rPr>
                      <w:rFonts w:ascii="Times New Roman" w:hAnsi="Times New Roman" w:cs="Times New Roman"/>
                      <w:color w:val="000000"/>
                      <w:kern w:val="0"/>
                      <w:sz w:val="24"/>
                      <w:szCs w:val="24"/>
                    </w:rPr>
                  </w:pPr>
                </w:p>
                <w:p w14:paraId="6828DF2D" w14:textId="77777777" w:rsidR="00D05A8E" w:rsidRPr="00950EA7" w:rsidRDefault="00D05A8E" w:rsidP="00D96BA2">
                  <w:pPr>
                    <w:widowControl w:val="0"/>
                    <w:autoSpaceDE w:val="0"/>
                    <w:autoSpaceDN w:val="0"/>
                    <w:adjustRightInd w:val="0"/>
                    <w:spacing w:after="0" w:line="240" w:lineRule="auto"/>
                    <w:ind w:left="684" w:right="108"/>
                    <w:rPr>
                      <w:rFonts w:ascii="Times New Roman" w:hAnsi="Times New Roman" w:cs="Times New Roman"/>
                      <w:color w:val="000000"/>
                      <w:kern w:val="0"/>
                      <w:sz w:val="24"/>
                      <w:szCs w:val="24"/>
                    </w:rPr>
                  </w:pPr>
                  <w:proofErr w:type="spellStart"/>
                  <w:r w:rsidRPr="00950EA7">
                    <w:rPr>
                      <w:rFonts w:ascii="Times New Roman" w:hAnsi="Times New Roman" w:cs="Times New Roman"/>
                      <w:b/>
                      <w:bCs/>
                      <w:color w:val="000000"/>
                      <w:kern w:val="0"/>
                      <w:sz w:val="24"/>
                      <w:szCs w:val="24"/>
                    </w:rPr>
                    <w:t>Xinde</w:t>
                  </w:r>
                  <w:proofErr w:type="spellEnd"/>
                  <w:r w:rsidRPr="00950EA7">
                    <w:rPr>
                      <w:rFonts w:ascii="Times New Roman" w:hAnsi="Times New Roman" w:cs="Times New Roman"/>
                      <w:b/>
                      <w:bCs/>
                      <w:color w:val="000000"/>
                      <w:kern w:val="0"/>
                      <w:sz w:val="24"/>
                      <w:szCs w:val="24"/>
                    </w:rPr>
                    <w:t xml:space="preserve"> James Ji</w:t>
                  </w:r>
                  <w:r w:rsidRPr="00950EA7">
                    <w:rPr>
                      <w:rFonts w:ascii="Times New Roman" w:hAnsi="Times New Roman" w:cs="Times New Roman"/>
                      <w:color w:val="000000"/>
                      <w:kern w:val="0"/>
                      <w:sz w:val="24"/>
                      <w:szCs w:val="24"/>
                    </w:rPr>
                    <w:t xml:space="preserve">. </w:t>
                  </w:r>
                  <w:r w:rsidRPr="00950EA7">
                    <w:rPr>
                      <w:rFonts w:ascii="Times New Roman" w:hAnsi="Times New Roman" w:cs="Times New Roman"/>
                      <w:i/>
                      <w:iCs/>
                      <w:color w:val="000000"/>
                      <w:kern w:val="0"/>
                      <w:sz w:val="24"/>
                      <w:szCs w:val="24"/>
                    </w:rPr>
                    <w:t xml:space="preserve">Paper. </w:t>
                  </w:r>
                  <w:r w:rsidRPr="00950EA7">
                    <w:rPr>
                      <w:rFonts w:ascii="Times New Roman" w:hAnsi="Times New Roman" w:cs="Times New Roman"/>
                      <w:color w:val="000000"/>
                      <w:kern w:val="0"/>
                      <w:sz w:val="24"/>
                      <w:szCs w:val="24"/>
                    </w:rPr>
                    <w:t>Water, Water Everywhere, Nor Any Drop to Drink? Ocean Salinity, Early-Life Health, and Adaptation. National Bureau of Economic Research Development Program Meeting. Cambridge, MA. Dec 2, 2022 - Dec 2, 2022. https://www.nber.org/conferences/development-program-meeting-fall-2022</w:t>
                  </w:r>
                </w:p>
                <w:p w14:paraId="0306C287" w14:textId="77777777" w:rsidR="00D05A8E" w:rsidRPr="00950EA7" w:rsidRDefault="00D05A8E" w:rsidP="00D96BA2">
                  <w:pPr>
                    <w:widowControl w:val="0"/>
                    <w:autoSpaceDE w:val="0"/>
                    <w:autoSpaceDN w:val="0"/>
                    <w:adjustRightInd w:val="0"/>
                    <w:spacing w:after="0" w:line="240" w:lineRule="auto"/>
                    <w:ind w:left="684" w:right="108"/>
                    <w:rPr>
                      <w:rFonts w:ascii="Times New Roman" w:hAnsi="Times New Roman" w:cs="Times New Roman"/>
                      <w:color w:val="000000"/>
                      <w:kern w:val="0"/>
                      <w:sz w:val="24"/>
                      <w:szCs w:val="24"/>
                    </w:rPr>
                  </w:pPr>
                </w:p>
              </w:tc>
            </w:tr>
          </w:tbl>
          <w:p w14:paraId="75CDFE29"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color w:val="000000"/>
                <w:kern w:val="0"/>
                <w:sz w:val="24"/>
                <w:szCs w:val="24"/>
              </w:rPr>
            </w:pPr>
          </w:p>
        </w:tc>
      </w:tr>
      <w:tr w:rsidR="00D05A8E" w:rsidRPr="00950EA7" w14:paraId="2F8308E4" w14:textId="77777777" w:rsidTr="005B4183">
        <w:tc>
          <w:tcPr>
            <w:tcW w:w="9007" w:type="dxa"/>
            <w:tcBorders>
              <w:top w:val="nil"/>
              <w:left w:val="nil"/>
              <w:bottom w:val="nil"/>
              <w:right w:val="nil"/>
            </w:tcBorders>
            <w:shd w:val="clear" w:color="auto" w:fill="FFFFFF"/>
          </w:tcPr>
          <w:p w14:paraId="5A7575E7"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lastRenderedPageBreak/>
              <w:t>Regional</w:t>
            </w:r>
          </w:p>
          <w:p w14:paraId="673912D4"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4"/>
                <w:szCs w:val="24"/>
              </w:rPr>
            </w:pPr>
          </w:p>
          <w:tbl>
            <w:tblPr>
              <w:tblW w:w="0" w:type="auto"/>
              <w:tblInd w:w="115" w:type="dxa"/>
              <w:tblLayout w:type="fixed"/>
              <w:tblCellMar>
                <w:left w:w="0" w:type="dxa"/>
                <w:right w:w="0" w:type="dxa"/>
              </w:tblCellMar>
              <w:tblLook w:val="0000" w:firstRow="0" w:lastRow="0" w:firstColumn="0" w:lastColumn="0" w:noHBand="0" w:noVBand="0"/>
            </w:tblPr>
            <w:tblGrid>
              <w:gridCol w:w="8499"/>
            </w:tblGrid>
            <w:tr w:rsidR="00D05A8E" w:rsidRPr="00950EA7" w14:paraId="7DD2377D" w14:textId="77777777" w:rsidTr="00D96BA2">
              <w:tc>
                <w:tcPr>
                  <w:tcW w:w="8499" w:type="dxa"/>
                  <w:shd w:val="clear" w:color="auto" w:fill="FFFFFF"/>
                </w:tcPr>
                <w:p w14:paraId="13944F25" w14:textId="77777777" w:rsidR="00D05A8E" w:rsidRPr="00950EA7" w:rsidRDefault="00D05A8E" w:rsidP="00D96BA2">
                  <w:pPr>
                    <w:widowControl w:val="0"/>
                    <w:autoSpaceDE w:val="0"/>
                    <w:autoSpaceDN w:val="0"/>
                    <w:adjustRightInd w:val="0"/>
                    <w:spacing w:after="0" w:line="240" w:lineRule="auto"/>
                    <w:ind w:left="396" w:right="108"/>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Refereed</w:t>
                  </w:r>
                </w:p>
                <w:p w14:paraId="3BAD0925" w14:textId="77777777" w:rsidR="00D05A8E" w:rsidRPr="00950EA7" w:rsidRDefault="00D05A8E" w:rsidP="00D96BA2">
                  <w:pPr>
                    <w:widowControl w:val="0"/>
                    <w:autoSpaceDE w:val="0"/>
                    <w:autoSpaceDN w:val="0"/>
                    <w:adjustRightInd w:val="0"/>
                    <w:spacing w:after="0" w:line="240" w:lineRule="auto"/>
                    <w:ind w:left="684" w:right="108"/>
                    <w:rPr>
                      <w:rFonts w:ascii="Times New Roman" w:hAnsi="Times New Roman" w:cs="Times New Roman"/>
                      <w:color w:val="000000"/>
                      <w:kern w:val="0"/>
                      <w:sz w:val="24"/>
                      <w:szCs w:val="24"/>
                    </w:rPr>
                  </w:pPr>
                  <w:proofErr w:type="spellStart"/>
                  <w:r w:rsidRPr="00950EA7">
                    <w:rPr>
                      <w:rFonts w:ascii="Times New Roman" w:hAnsi="Times New Roman" w:cs="Times New Roman"/>
                      <w:b/>
                      <w:bCs/>
                      <w:color w:val="000000"/>
                      <w:kern w:val="0"/>
                      <w:sz w:val="24"/>
                      <w:szCs w:val="24"/>
                    </w:rPr>
                    <w:t>Xinde</w:t>
                  </w:r>
                  <w:proofErr w:type="spellEnd"/>
                  <w:r w:rsidRPr="00950EA7">
                    <w:rPr>
                      <w:rFonts w:ascii="Times New Roman" w:hAnsi="Times New Roman" w:cs="Times New Roman"/>
                      <w:b/>
                      <w:bCs/>
                      <w:color w:val="000000"/>
                      <w:kern w:val="0"/>
                      <w:sz w:val="24"/>
                      <w:szCs w:val="24"/>
                    </w:rPr>
                    <w:t xml:space="preserve"> James Ji</w:t>
                  </w:r>
                  <w:r w:rsidRPr="00950EA7">
                    <w:rPr>
                      <w:rFonts w:ascii="Times New Roman" w:hAnsi="Times New Roman" w:cs="Times New Roman"/>
                      <w:color w:val="000000"/>
                      <w:kern w:val="0"/>
                      <w:sz w:val="24"/>
                      <w:szCs w:val="24"/>
                    </w:rPr>
                    <w:t xml:space="preserve">. </w:t>
                  </w:r>
                  <w:r w:rsidRPr="00950EA7">
                    <w:rPr>
                      <w:rFonts w:ascii="Times New Roman" w:hAnsi="Times New Roman" w:cs="Times New Roman"/>
                      <w:i/>
                      <w:iCs/>
                      <w:color w:val="000000"/>
                      <w:kern w:val="0"/>
                      <w:sz w:val="24"/>
                      <w:szCs w:val="24"/>
                    </w:rPr>
                    <w:t xml:space="preserve">Paper. </w:t>
                  </w:r>
                  <w:r w:rsidRPr="00950EA7">
                    <w:rPr>
                      <w:rFonts w:ascii="Times New Roman" w:hAnsi="Times New Roman" w:cs="Times New Roman"/>
                      <w:color w:val="000000"/>
                      <w:kern w:val="0"/>
                      <w:sz w:val="24"/>
                      <w:szCs w:val="24"/>
                    </w:rPr>
                    <w:t xml:space="preserve">Water Everywhere and Not a Drop to Drink? Ocean Salinity, Early-Life Health, and Adaptation. Southern Economic Association Annual Meeting. Fort Lauderdale, FL. Nov 19, 2022 - Nov 21, 2022. </w:t>
                  </w:r>
                </w:p>
                <w:p w14:paraId="7844ADF3" w14:textId="77777777" w:rsidR="00D05A8E" w:rsidRPr="00950EA7" w:rsidRDefault="00D05A8E" w:rsidP="00D96BA2">
                  <w:pPr>
                    <w:widowControl w:val="0"/>
                    <w:autoSpaceDE w:val="0"/>
                    <w:autoSpaceDN w:val="0"/>
                    <w:adjustRightInd w:val="0"/>
                    <w:spacing w:after="0" w:line="240" w:lineRule="auto"/>
                    <w:ind w:left="684" w:right="108"/>
                    <w:rPr>
                      <w:rFonts w:ascii="Times New Roman" w:hAnsi="Times New Roman" w:cs="Times New Roman"/>
                      <w:color w:val="000000"/>
                      <w:kern w:val="0"/>
                      <w:sz w:val="24"/>
                      <w:szCs w:val="24"/>
                    </w:rPr>
                  </w:pPr>
                </w:p>
              </w:tc>
            </w:tr>
          </w:tbl>
          <w:p w14:paraId="04A7AC20"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color w:val="000000"/>
                <w:kern w:val="0"/>
                <w:sz w:val="24"/>
                <w:szCs w:val="24"/>
              </w:rPr>
            </w:pPr>
          </w:p>
        </w:tc>
      </w:tr>
      <w:tr w:rsidR="00D05A8E" w:rsidRPr="00950EA7" w14:paraId="7410022B" w14:textId="77777777" w:rsidTr="005B4183">
        <w:tc>
          <w:tcPr>
            <w:tcW w:w="9007" w:type="dxa"/>
            <w:tcBorders>
              <w:top w:val="nil"/>
              <w:left w:val="nil"/>
              <w:bottom w:val="nil"/>
              <w:right w:val="nil"/>
            </w:tcBorders>
            <w:shd w:val="clear" w:color="auto" w:fill="FFFFFF"/>
          </w:tcPr>
          <w:p w14:paraId="50F8CE52"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kern w:val="0"/>
                <w:sz w:val="24"/>
                <w:szCs w:val="24"/>
              </w:rPr>
            </w:pPr>
          </w:p>
        </w:tc>
      </w:tr>
      <w:tr w:rsidR="00D05A8E" w:rsidRPr="00950EA7" w14:paraId="080DEFA2" w14:textId="77777777" w:rsidTr="005B4183">
        <w:tc>
          <w:tcPr>
            <w:tcW w:w="9007" w:type="dxa"/>
            <w:tcBorders>
              <w:top w:val="nil"/>
              <w:left w:val="nil"/>
              <w:bottom w:val="nil"/>
              <w:right w:val="nil"/>
            </w:tcBorders>
            <w:shd w:val="clear" w:color="auto" w:fill="FFFFFF"/>
          </w:tcPr>
          <w:p w14:paraId="2530186B"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Local</w:t>
            </w:r>
          </w:p>
          <w:p w14:paraId="412590D2" w14:textId="77777777" w:rsidR="00D05A8E" w:rsidRPr="00950EA7" w:rsidRDefault="00D05A8E" w:rsidP="00D96BA2">
            <w:pPr>
              <w:widowControl w:val="0"/>
              <w:autoSpaceDE w:val="0"/>
              <w:autoSpaceDN w:val="0"/>
              <w:adjustRightInd w:val="0"/>
              <w:spacing w:after="0" w:line="240" w:lineRule="auto"/>
              <w:ind w:left="115" w:right="115"/>
              <w:rPr>
                <w:rFonts w:ascii="Times New Roman" w:hAnsi="Times New Roman" w:cs="Times New Roman"/>
                <w:color w:val="000000"/>
                <w:kern w:val="0"/>
                <w:sz w:val="24"/>
                <w:szCs w:val="24"/>
              </w:rPr>
            </w:pPr>
          </w:p>
          <w:tbl>
            <w:tblPr>
              <w:tblW w:w="0" w:type="auto"/>
              <w:tblInd w:w="115" w:type="dxa"/>
              <w:tblLayout w:type="fixed"/>
              <w:tblCellMar>
                <w:left w:w="0" w:type="dxa"/>
                <w:right w:w="0" w:type="dxa"/>
              </w:tblCellMar>
              <w:tblLook w:val="0000" w:firstRow="0" w:lastRow="0" w:firstColumn="0" w:lastColumn="0" w:noHBand="0" w:noVBand="0"/>
            </w:tblPr>
            <w:tblGrid>
              <w:gridCol w:w="8499"/>
            </w:tblGrid>
            <w:tr w:rsidR="00D05A8E" w:rsidRPr="00950EA7" w14:paraId="4817CA93" w14:textId="77777777" w:rsidTr="00D96BA2">
              <w:tc>
                <w:tcPr>
                  <w:tcW w:w="8499" w:type="dxa"/>
                  <w:shd w:val="clear" w:color="auto" w:fill="FFFFFF"/>
                </w:tcPr>
                <w:p w14:paraId="59319ADC" w14:textId="77777777" w:rsidR="00D05A8E" w:rsidRPr="00950EA7" w:rsidRDefault="00D05A8E" w:rsidP="00D96BA2">
                  <w:pPr>
                    <w:widowControl w:val="0"/>
                    <w:autoSpaceDE w:val="0"/>
                    <w:autoSpaceDN w:val="0"/>
                    <w:adjustRightInd w:val="0"/>
                    <w:spacing w:after="0" w:line="240" w:lineRule="auto"/>
                    <w:ind w:left="396" w:right="108"/>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Invited</w:t>
                  </w:r>
                </w:p>
                <w:p w14:paraId="5F0ECA34" w14:textId="77777777" w:rsidR="00D05A8E" w:rsidRPr="00950EA7" w:rsidRDefault="00D05A8E" w:rsidP="00D96BA2">
                  <w:pPr>
                    <w:widowControl w:val="0"/>
                    <w:autoSpaceDE w:val="0"/>
                    <w:autoSpaceDN w:val="0"/>
                    <w:adjustRightInd w:val="0"/>
                    <w:spacing w:after="0" w:line="240" w:lineRule="auto"/>
                    <w:ind w:left="684" w:right="108"/>
                    <w:rPr>
                      <w:rFonts w:ascii="Times New Roman" w:hAnsi="Times New Roman" w:cs="Times New Roman"/>
                      <w:color w:val="000000"/>
                      <w:kern w:val="0"/>
                      <w:sz w:val="24"/>
                      <w:szCs w:val="24"/>
                    </w:rPr>
                  </w:pPr>
                  <w:proofErr w:type="spellStart"/>
                  <w:r w:rsidRPr="00950EA7">
                    <w:rPr>
                      <w:rFonts w:ascii="Times New Roman" w:hAnsi="Times New Roman" w:cs="Times New Roman"/>
                      <w:b/>
                      <w:bCs/>
                      <w:color w:val="000000"/>
                      <w:kern w:val="0"/>
                      <w:sz w:val="24"/>
                      <w:szCs w:val="24"/>
                      <w:highlight w:val="yellow"/>
                    </w:rPr>
                    <w:t>Xinde</w:t>
                  </w:r>
                  <w:proofErr w:type="spellEnd"/>
                  <w:r w:rsidRPr="00950EA7">
                    <w:rPr>
                      <w:rFonts w:ascii="Times New Roman" w:hAnsi="Times New Roman" w:cs="Times New Roman"/>
                      <w:b/>
                      <w:bCs/>
                      <w:color w:val="000000"/>
                      <w:kern w:val="0"/>
                      <w:sz w:val="24"/>
                      <w:szCs w:val="24"/>
                      <w:highlight w:val="yellow"/>
                    </w:rPr>
                    <w:t xml:space="preserve"> Ji</w:t>
                  </w:r>
                  <w:r w:rsidRPr="00950EA7">
                    <w:rPr>
                      <w:rFonts w:ascii="Times New Roman" w:hAnsi="Times New Roman" w:cs="Times New Roman"/>
                      <w:color w:val="000000"/>
                      <w:kern w:val="0"/>
                      <w:sz w:val="24"/>
                      <w:szCs w:val="24"/>
                      <w:highlight w:val="yellow"/>
                    </w:rPr>
                    <w:t xml:space="preserve">. </w:t>
                  </w:r>
                  <w:r w:rsidRPr="00950EA7">
                    <w:rPr>
                      <w:rFonts w:ascii="Times New Roman" w:hAnsi="Times New Roman" w:cs="Times New Roman"/>
                      <w:i/>
                      <w:iCs/>
                      <w:color w:val="000000"/>
                      <w:kern w:val="0"/>
                      <w:sz w:val="24"/>
                      <w:szCs w:val="24"/>
                      <w:highlight w:val="yellow"/>
                    </w:rPr>
                    <w:t xml:space="preserve">Continuing Education. </w:t>
                  </w:r>
                  <w:r w:rsidRPr="00950EA7">
                    <w:rPr>
                      <w:rFonts w:ascii="Times New Roman" w:hAnsi="Times New Roman" w:cs="Times New Roman"/>
                      <w:color w:val="000000"/>
                      <w:kern w:val="0"/>
                      <w:sz w:val="24"/>
                      <w:szCs w:val="24"/>
                      <w:highlight w:val="yellow"/>
                    </w:rPr>
                    <w:t>Climate change as a global energy challenge. Oak Hammock at the University of Florida. Gainesville, FL. Aug 13, 2023.</w:t>
                  </w:r>
                  <w:r w:rsidRPr="00950EA7">
                    <w:rPr>
                      <w:rFonts w:ascii="Times New Roman" w:hAnsi="Times New Roman" w:cs="Times New Roman"/>
                      <w:color w:val="000000"/>
                      <w:kern w:val="0"/>
                      <w:sz w:val="24"/>
                      <w:szCs w:val="24"/>
                    </w:rPr>
                    <w:t xml:space="preserve"> </w:t>
                  </w:r>
                </w:p>
                <w:p w14:paraId="55701664" w14:textId="77777777" w:rsidR="00D05A8E" w:rsidRPr="00950EA7" w:rsidRDefault="00D05A8E" w:rsidP="00D96BA2">
                  <w:pPr>
                    <w:widowControl w:val="0"/>
                    <w:autoSpaceDE w:val="0"/>
                    <w:autoSpaceDN w:val="0"/>
                    <w:adjustRightInd w:val="0"/>
                    <w:spacing w:after="0" w:line="240" w:lineRule="auto"/>
                    <w:ind w:left="684" w:right="108"/>
                    <w:rPr>
                      <w:rFonts w:ascii="Times New Roman" w:hAnsi="Times New Roman" w:cs="Times New Roman"/>
                      <w:color w:val="000000"/>
                      <w:kern w:val="0"/>
                      <w:sz w:val="24"/>
                      <w:szCs w:val="24"/>
                    </w:rPr>
                  </w:pPr>
                </w:p>
              </w:tc>
            </w:tr>
          </w:tbl>
          <w:p w14:paraId="53C357D9" w14:textId="77777777" w:rsidR="00D05A8E" w:rsidRPr="00950EA7" w:rsidRDefault="00D05A8E" w:rsidP="00D96BA2">
            <w:pPr>
              <w:widowControl w:val="0"/>
              <w:autoSpaceDE w:val="0"/>
              <w:autoSpaceDN w:val="0"/>
              <w:adjustRightInd w:val="0"/>
              <w:spacing w:after="0" w:line="240" w:lineRule="auto"/>
              <w:rPr>
                <w:rFonts w:ascii="Times New Roman" w:hAnsi="Times New Roman" w:cs="Times New Roman"/>
                <w:color w:val="000000"/>
                <w:kern w:val="0"/>
                <w:sz w:val="24"/>
                <w:szCs w:val="24"/>
              </w:rPr>
            </w:pPr>
          </w:p>
        </w:tc>
      </w:tr>
    </w:tbl>
    <w:p w14:paraId="19AEDE7D" w14:textId="77777777" w:rsidR="00D05A8E" w:rsidRPr="00950EA7" w:rsidRDefault="00D05A8E" w:rsidP="00D05A8E">
      <w:pPr>
        <w:widowControl w:val="0"/>
        <w:tabs>
          <w:tab w:val="left" w:pos="1548"/>
        </w:tabs>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649A2392"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18.</w:t>
      </w:r>
      <w:r w:rsidRPr="00950EA7">
        <w:rPr>
          <w:rFonts w:ascii="Times New Roman" w:hAnsi="Times New Roman" w:cs="Times New Roman"/>
          <w:b/>
          <w:bCs/>
          <w:color w:val="000000"/>
          <w:kern w:val="0"/>
          <w:sz w:val="24"/>
          <w:szCs w:val="24"/>
        </w:rPr>
        <w:tab/>
        <w:t>SPONSORED PROJECTS</w:t>
      </w:r>
    </w:p>
    <w:p w14:paraId="298B9559"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p>
    <w:p w14:paraId="1B9F3F6F" w14:textId="21DFBA8C" w:rsidR="00D05A8E" w:rsidRPr="00950EA7" w:rsidRDefault="00D05A8E" w:rsidP="00664A35">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b/>
          <w:bCs/>
          <w:color w:val="000000"/>
          <w:kern w:val="0"/>
          <w:sz w:val="24"/>
          <w:szCs w:val="24"/>
        </w:rPr>
        <w:t>a.</w:t>
      </w:r>
      <w:r w:rsidRPr="00950EA7">
        <w:rPr>
          <w:rFonts w:ascii="Times New Roman" w:hAnsi="Times New Roman" w:cs="Times New Roman"/>
          <w:b/>
          <w:bCs/>
          <w:color w:val="000000"/>
          <w:kern w:val="0"/>
          <w:sz w:val="24"/>
          <w:szCs w:val="24"/>
        </w:rPr>
        <w:tab/>
        <w:t>Funded</w:t>
      </w:r>
      <w:r w:rsidRPr="00950EA7">
        <w:rPr>
          <w:rFonts w:ascii="Times New Roman" w:hAnsi="Times New Roman" w:cs="Times New Roman"/>
          <w:color w:val="000000"/>
          <w:kern w:val="0"/>
          <w:sz w:val="24"/>
          <w:szCs w:val="24"/>
        </w:rPr>
        <w:t xml:space="preserve"> </w:t>
      </w:r>
    </w:p>
    <w:p w14:paraId="47514696" w14:textId="1333288F" w:rsidR="00D05A8E" w:rsidRPr="00950EA7" w:rsidRDefault="00D05A8E" w:rsidP="00D05A8E">
      <w:pPr>
        <w:widowControl w:val="0"/>
        <w:autoSpaceDE w:val="0"/>
        <w:autoSpaceDN w:val="0"/>
        <w:adjustRightInd w:val="0"/>
        <w:spacing w:after="0" w:line="240" w:lineRule="auto"/>
        <w:ind w:left="1560" w:right="120"/>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 xml:space="preserve">List of Funding - Internal </w:t>
      </w:r>
    </w:p>
    <w:p w14:paraId="140DCA5A" w14:textId="77777777" w:rsidR="00D05A8E" w:rsidRPr="00950EA7" w:rsidRDefault="00D05A8E" w:rsidP="00D05A8E">
      <w:pPr>
        <w:widowControl w:val="0"/>
        <w:autoSpaceDE w:val="0"/>
        <w:autoSpaceDN w:val="0"/>
        <w:adjustRightInd w:val="0"/>
        <w:spacing w:after="0" w:line="240" w:lineRule="auto"/>
        <w:ind w:left="1560" w:right="120"/>
        <w:jc w:val="center"/>
        <w:rPr>
          <w:rFonts w:ascii="Times New Roman" w:hAnsi="Times New Roman" w:cs="Times New Roman"/>
          <w:color w:val="000000"/>
          <w:kern w:val="0"/>
          <w:sz w:val="24"/>
          <w:szCs w:val="24"/>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D05A8E" w:rsidRPr="00950EA7" w14:paraId="6468985A" w14:textId="77777777" w:rsidTr="00D96BA2">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70189AB6" w14:textId="77777777" w:rsidR="00D05A8E" w:rsidRPr="00950EA7" w:rsidRDefault="00D05A8E" w:rsidP="00D96BA2">
            <w:pPr>
              <w:keepLines/>
              <w:widowControl w:val="0"/>
              <w:autoSpaceDE w:val="0"/>
              <w:autoSpaceDN w:val="0"/>
              <w:adjustRightInd w:val="0"/>
              <w:spacing w:after="0" w:line="276" w:lineRule="auto"/>
              <w:ind w:left="80" w:right="80"/>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7AF424E9" w14:textId="77777777" w:rsidR="00D05A8E" w:rsidRPr="00950EA7" w:rsidRDefault="00D05A8E" w:rsidP="00D96BA2">
            <w:pPr>
              <w:keepLines/>
              <w:widowControl w:val="0"/>
              <w:autoSpaceDE w:val="0"/>
              <w:autoSpaceDN w:val="0"/>
              <w:adjustRightInd w:val="0"/>
              <w:spacing w:after="0" w:line="276" w:lineRule="auto"/>
              <w:ind w:left="80" w:right="80"/>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Reporting</w:t>
            </w:r>
          </w:p>
          <w:p w14:paraId="0338F4F6" w14:textId="77777777" w:rsidR="00D05A8E" w:rsidRPr="00950EA7" w:rsidRDefault="00D05A8E" w:rsidP="00D96BA2">
            <w:pPr>
              <w:keepLines/>
              <w:widowControl w:val="0"/>
              <w:autoSpaceDE w:val="0"/>
              <w:autoSpaceDN w:val="0"/>
              <w:adjustRightInd w:val="0"/>
              <w:spacing w:after="0" w:line="276" w:lineRule="auto"/>
              <w:ind w:left="80" w:right="80"/>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3B1A2DA7" w14:textId="77777777" w:rsidR="00D05A8E" w:rsidRPr="00950EA7" w:rsidRDefault="00D05A8E" w:rsidP="00D96BA2">
            <w:pPr>
              <w:keepLines/>
              <w:widowControl w:val="0"/>
              <w:autoSpaceDE w:val="0"/>
              <w:autoSpaceDN w:val="0"/>
              <w:adjustRightInd w:val="0"/>
              <w:spacing w:after="0" w:line="276" w:lineRule="auto"/>
              <w:ind w:left="80" w:right="80"/>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656208E" w14:textId="77777777" w:rsidR="00D05A8E" w:rsidRPr="00950EA7" w:rsidRDefault="00D05A8E" w:rsidP="00D96BA2">
            <w:pPr>
              <w:keepLines/>
              <w:widowControl w:val="0"/>
              <w:autoSpaceDE w:val="0"/>
              <w:autoSpaceDN w:val="0"/>
              <w:adjustRightInd w:val="0"/>
              <w:spacing w:after="0" w:line="276" w:lineRule="auto"/>
              <w:ind w:left="80" w:right="80"/>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12BE3F7" w14:textId="77777777" w:rsidR="00D05A8E" w:rsidRPr="00950EA7" w:rsidRDefault="00D05A8E" w:rsidP="00D96BA2">
            <w:pPr>
              <w:keepLines/>
              <w:widowControl w:val="0"/>
              <w:autoSpaceDE w:val="0"/>
              <w:autoSpaceDN w:val="0"/>
              <w:adjustRightInd w:val="0"/>
              <w:spacing w:after="0" w:line="276" w:lineRule="auto"/>
              <w:ind w:left="80" w:right="80"/>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Awarded/</w:t>
            </w:r>
          </w:p>
          <w:p w14:paraId="6BD568A6" w14:textId="77777777" w:rsidR="00D05A8E" w:rsidRPr="00950EA7" w:rsidRDefault="00D05A8E" w:rsidP="00D96BA2">
            <w:pPr>
              <w:keepLines/>
              <w:widowControl w:val="0"/>
              <w:autoSpaceDE w:val="0"/>
              <w:autoSpaceDN w:val="0"/>
              <w:adjustRightInd w:val="0"/>
              <w:spacing w:after="0" w:line="276" w:lineRule="auto"/>
              <w:ind w:left="80" w:right="80"/>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751C940C" w14:textId="77777777" w:rsidR="00D05A8E" w:rsidRPr="00950EA7" w:rsidRDefault="00D05A8E" w:rsidP="00D96BA2">
            <w:pPr>
              <w:keepLines/>
              <w:widowControl w:val="0"/>
              <w:autoSpaceDE w:val="0"/>
              <w:autoSpaceDN w:val="0"/>
              <w:adjustRightInd w:val="0"/>
              <w:spacing w:after="0" w:line="276" w:lineRule="auto"/>
              <w:ind w:left="80" w:right="80"/>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Candidate Allocation ($Amount)</w:t>
            </w:r>
          </w:p>
        </w:tc>
      </w:tr>
      <w:tr w:rsidR="00D05A8E" w:rsidRPr="00950EA7" w14:paraId="2C937961" w14:textId="77777777" w:rsidTr="00D96BA2">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1BA9A89D" w14:textId="0C806AE8" w:rsidR="00D05A8E" w:rsidRPr="00950EA7" w:rsidRDefault="00FA3B6A"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r w:rsidRPr="00950EA7">
              <w:rPr>
                <w:rFonts w:ascii="Times New Roman" w:hAnsi="Times New Roman" w:cs="Times New Roman"/>
                <w:kern w:val="0"/>
                <w:sz w:val="24"/>
                <w:szCs w:val="24"/>
              </w:rPr>
              <w:t>PI</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6B6426F" w14:textId="4F4A1991" w:rsidR="00D05A8E" w:rsidRPr="00950EA7" w:rsidRDefault="00FA3B6A"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r w:rsidRPr="00950EA7">
              <w:rPr>
                <w:rFonts w:ascii="Times New Roman" w:hAnsi="Times New Roman" w:cs="Times New Roman"/>
                <w:kern w:val="0"/>
                <w:sz w:val="24"/>
                <w:szCs w:val="24"/>
              </w:rPr>
              <w:t>CALS</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291F8D65" w14:textId="45F16750" w:rsidR="00D05A8E" w:rsidRPr="00950EA7" w:rsidRDefault="00FA3B6A" w:rsidP="00FA3B6A">
            <w:pPr>
              <w:keepLines/>
              <w:widowControl w:val="0"/>
              <w:autoSpaceDE w:val="0"/>
              <w:autoSpaceDN w:val="0"/>
              <w:adjustRightInd w:val="0"/>
              <w:spacing w:after="0" w:line="240" w:lineRule="auto"/>
              <w:ind w:left="80" w:right="80"/>
              <w:rPr>
                <w:rFonts w:ascii="Times New Roman" w:hAnsi="Times New Roman" w:cs="Times New Roman"/>
                <w:kern w:val="0"/>
                <w:sz w:val="24"/>
                <w:szCs w:val="24"/>
              </w:rPr>
            </w:pPr>
            <w:r w:rsidRPr="00950EA7">
              <w:rPr>
                <w:rFonts w:ascii="Times New Roman" w:hAnsi="Times New Roman" w:cs="Times New Roman"/>
                <w:kern w:val="0"/>
                <w:sz w:val="24"/>
                <w:szCs w:val="24"/>
              </w:rPr>
              <w:t>DE-Mini Grant: AEB 3450 Intro to Env and Nat Res Econ</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A8012D7" w14:textId="31A95033" w:rsidR="00D05A8E" w:rsidRPr="00950EA7" w:rsidRDefault="00FA3B6A"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r w:rsidRPr="00950EA7">
              <w:rPr>
                <w:rFonts w:ascii="Times New Roman" w:hAnsi="Times New Roman" w:cs="Times New Roman"/>
                <w:kern w:val="0"/>
                <w:sz w:val="24"/>
                <w:szCs w:val="24"/>
              </w:rPr>
              <w:t>Feb 2023</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5E5F8FF4" w14:textId="0F3C15C3" w:rsidR="00D05A8E" w:rsidRPr="00950EA7" w:rsidRDefault="00FA3B6A"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r w:rsidRPr="00950EA7">
              <w:rPr>
                <w:rFonts w:ascii="Times New Roman" w:hAnsi="Times New Roman" w:cs="Times New Roman"/>
                <w:kern w:val="0"/>
                <w:sz w:val="24"/>
                <w:szCs w:val="24"/>
              </w:rPr>
              <w:t>Awarded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13227948" w14:textId="6C7D04EF" w:rsidR="00D05A8E" w:rsidRPr="00950EA7" w:rsidRDefault="00FA3B6A"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r w:rsidRPr="00950EA7">
              <w:rPr>
                <w:rFonts w:ascii="Times New Roman" w:hAnsi="Times New Roman" w:cs="Times New Roman"/>
                <w:kern w:val="0"/>
                <w:sz w:val="24"/>
                <w:szCs w:val="24"/>
              </w:rPr>
              <w:t>$7,500</w:t>
            </w:r>
          </w:p>
        </w:tc>
      </w:tr>
      <w:tr w:rsidR="00D05A8E" w:rsidRPr="00950EA7" w14:paraId="28EB693D" w14:textId="77777777" w:rsidTr="00D96BA2">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30A436E3"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26DA623B"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22F73B04"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019FCA2B"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A1B928F"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ED267F8"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r>
      <w:tr w:rsidR="00D05A8E" w:rsidRPr="00950EA7" w14:paraId="5254B1DB" w14:textId="77777777" w:rsidTr="00D96BA2">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6A312253"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79FEA9D5"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39C64EDC"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07CC18C7"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3BDF4F61"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00F501DA"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kern w:val="0"/>
                <w:sz w:val="24"/>
                <w:szCs w:val="24"/>
              </w:rPr>
            </w:pPr>
          </w:p>
        </w:tc>
      </w:tr>
    </w:tbl>
    <w:p w14:paraId="1637F81A" w14:textId="77777777" w:rsidR="00D05A8E" w:rsidRPr="00950EA7" w:rsidRDefault="00D05A8E" w:rsidP="00D05A8E">
      <w:pPr>
        <w:widowControl w:val="0"/>
        <w:autoSpaceDE w:val="0"/>
        <w:autoSpaceDN w:val="0"/>
        <w:adjustRightInd w:val="0"/>
        <w:spacing w:after="0" w:line="240" w:lineRule="auto"/>
        <w:ind w:left="210" w:right="120"/>
        <w:rPr>
          <w:rFonts w:ascii="Times New Roman" w:hAnsi="Times New Roman" w:cs="Times New Roman"/>
          <w:color w:val="000000"/>
          <w:kern w:val="0"/>
          <w:sz w:val="24"/>
          <w:szCs w:val="24"/>
        </w:rPr>
      </w:pPr>
    </w:p>
    <w:p w14:paraId="7C35BEB4" w14:textId="35C29BCA" w:rsidR="00D05A8E" w:rsidRPr="00950EA7" w:rsidRDefault="00D05A8E" w:rsidP="00D05A8E">
      <w:pPr>
        <w:widowControl w:val="0"/>
        <w:autoSpaceDE w:val="0"/>
        <w:autoSpaceDN w:val="0"/>
        <w:adjustRightInd w:val="0"/>
        <w:spacing w:after="0" w:line="240" w:lineRule="auto"/>
        <w:ind w:left="1560" w:right="120"/>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List of Funding - External</w:t>
      </w:r>
    </w:p>
    <w:p w14:paraId="34E2079C" w14:textId="77777777" w:rsidR="00D05A8E" w:rsidRPr="00950EA7" w:rsidRDefault="00D05A8E" w:rsidP="00D05A8E">
      <w:pPr>
        <w:widowControl w:val="0"/>
        <w:autoSpaceDE w:val="0"/>
        <w:autoSpaceDN w:val="0"/>
        <w:adjustRightInd w:val="0"/>
        <w:spacing w:after="0" w:line="240" w:lineRule="auto"/>
        <w:ind w:left="1560" w:right="120"/>
        <w:jc w:val="center"/>
        <w:rPr>
          <w:rFonts w:ascii="Times New Roman" w:hAnsi="Times New Roman" w:cs="Times New Roman"/>
          <w:color w:val="000000"/>
          <w:kern w:val="0"/>
          <w:sz w:val="24"/>
          <w:szCs w:val="24"/>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D05A8E" w:rsidRPr="00950EA7" w14:paraId="3261BEA3" w14:textId="77777777" w:rsidTr="00D96BA2">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E4ACE33"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6D57542"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Reporting</w:t>
            </w:r>
          </w:p>
          <w:p w14:paraId="7600530B"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057EC6C2"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B9BBA65"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04A9E31"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Awarded/</w:t>
            </w:r>
          </w:p>
          <w:p w14:paraId="59A38E0C"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728D50CD"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b/>
                <w:bCs/>
                <w:color w:val="000000"/>
                <w:kern w:val="0"/>
              </w:rPr>
            </w:pPr>
            <w:r w:rsidRPr="00950EA7">
              <w:rPr>
                <w:rFonts w:ascii="Times New Roman" w:hAnsi="Times New Roman" w:cs="Times New Roman"/>
                <w:b/>
                <w:bCs/>
                <w:color w:val="000000"/>
                <w:kern w:val="0"/>
              </w:rPr>
              <w:t>Candidate Allocation ($Amount)</w:t>
            </w:r>
          </w:p>
        </w:tc>
      </w:tr>
      <w:tr w:rsidR="00D05A8E" w:rsidRPr="00950EA7" w14:paraId="56D5FD26" w14:textId="77777777" w:rsidTr="00D96BA2">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6ADB37EC"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6FD483A"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6DC8BDB2"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92253C5"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44F47B04"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7220291C"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r>
      <w:tr w:rsidR="00D05A8E" w:rsidRPr="00950EA7" w14:paraId="52E9E121" w14:textId="77777777" w:rsidTr="00D96BA2">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6A5D7CE2"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1F8CE164"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7AAF7365"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EAE121"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48CB7725"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40A69D35"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r>
      <w:tr w:rsidR="00D05A8E" w:rsidRPr="00950EA7" w14:paraId="3EDA5B5D" w14:textId="77777777" w:rsidTr="00D96BA2">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716E97E3"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3AC5C4B2"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5017A36D"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5E5605E"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3BAED2D6"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3CDB29AB" w14:textId="77777777" w:rsidR="00D05A8E" w:rsidRPr="00950EA7" w:rsidRDefault="00D05A8E" w:rsidP="00D96BA2">
            <w:pPr>
              <w:widowControl w:val="0"/>
              <w:autoSpaceDE w:val="0"/>
              <w:autoSpaceDN w:val="0"/>
              <w:adjustRightInd w:val="0"/>
              <w:spacing w:after="0" w:line="240" w:lineRule="auto"/>
              <w:ind w:left="108" w:right="108"/>
              <w:jc w:val="center"/>
              <w:rPr>
                <w:rFonts w:ascii="Times New Roman" w:hAnsi="Times New Roman" w:cs="Times New Roman"/>
                <w:kern w:val="0"/>
                <w:sz w:val="24"/>
                <w:szCs w:val="24"/>
              </w:rPr>
            </w:pPr>
          </w:p>
        </w:tc>
      </w:tr>
    </w:tbl>
    <w:p w14:paraId="5949FB3D" w14:textId="77777777" w:rsidR="00D05A8E" w:rsidRPr="00950EA7" w:rsidRDefault="00D05A8E" w:rsidP="002D76CD">
      <w:pPr>
        <w:widowControl w:val="0"/>
        <w:autoSpaceDE w:val="0"/>
        <w:autoSpaceDN w:val="0"/>
        <w:adjustRightInd w:val="0"/>
        <w:spacing w:after="0" w:line="240" w:lineRule="auto"/>
        <w:ind w:right="365"/>
        <w:rPr>
          <w:rFonts w:ascii="Times New Roman" w:hAnsi="Times New Roman" w:cs="Times New Roman"/>
          <w:color w:val="000000"/>
          <w:kern w:val="0"/>
          <w:sz w:val="24"/>
          <w:szCs w:val="24"/>
        </w:rPr>
      </w:pPr>
    </w:p>
    <w:p w14:paraId="06382702" w14:textId="543D0CFE" w:rsidR="00D05A8E" w:rsidRPr="00950EA7" w:rsidRDefault="00D05A8E" w:rsidP="00D05A8E">
      <w:pPr>
        <w:widowControl w:val="0"/>
        <w:autoSpaceDE w:val="0"/>
        <w:autoSpaceDN w:val="0"/>
        <w:adjustRightInd w:val="0"/>
        <w:spacing w:after="0" w:line="240" w:lineRule="auto"/>
        <w:ind w:left="120" w:right="120"/>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lastRenderedPageBreak/>
        <w:t>Summary of Grant Funding</w:t>
      </w:r>
    </w:p>
    <w:p w14:paraId="333D3505"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D05A8E" w:rsidRPr="00950EA7" w14:paraId="566360E3" w14:textId="77777777" w:rsidTr="00D96BA2">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27CA9F" w14:textId="77777777" w:rsidR="00D05A8E" w:rsidRPr="00950EA7" w:rsidRDefault="00D05A8E" w:rsidP="00D96BA2">
            <w:pPr>
              <w:keepNext/>
              <w:widowControl w:val="0"/>
              <w:autoSpaceDE w:val="0"/>
              <w:autoSpaceDN w:val="0"/>
              <w:adjustRightInd w:val="0"/>
              <w:spacing w:after="0" w:line="240" w:lineRule="auto"/>
              <w:ind w:left="30" w:right="30"/>
              <w:jc w:val="center"/>
              <w:rPr>
                <w:rFonts w:ascii="Times New Roman" w:hAnsi="Times New Roman" w:cs="Times New Roman"/>
                <w:b/>
                <w:bCs/>
                <w:color w:val="000000"/>
                <w:kern w:val="0"/>
                <w:sz w:val="20"/>
                <w:szCs w:val="20"/>
              </w:rPr>
            </w:pPr>
            <w:r w:rsidRPr="00950EA7">
              <w:rPr>
                <w:rFonts w:ascii="Times New Roman" w:hAnsi="Times New Roman" w:cs="Times New Roman"/>
                <w:b/>
                <w:bCs/>
                <w:color w:val="000000"/>
                <w:kern w:val="0"/>
                <w:sz w:val="20"/>
                <w:szCs w:val="20"/>
              </w:rPr>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67950C60" w14:textId="77777777" w:rsidR="00D05A8E" w:rsidRPr="00950EA7" w:rsidRDefault="00D05A8E" w:rsidP="00D96BA2">
            <w:pPr>
              <w:keepNext/>
              <w:widowControl w:val="0"/>
              <w:autoSpaceDE w:val="0"/>
              <w:autoSpaceDN w:val="0"/>
              <w:adjustRightInd w:val="0"/>
              <w:spacing w:after="0" w:line="360" w:lineRule="auto"/>
              <w:ind w:left="30" w:right="30"/>
              <w:jc w:val="center"/>
              <w:rPr>
                <w:rFonts w:ascii="Times New Roman" w:hAnsi="Times New Roman" w:cs="Times New Roman"/>
                <w:b/>
                <w:bCs/>
                <w:color w:val="000000"/>
                <w:kern w:val="0"/>
                <w:sz w:val="20"/>
                <w:szCs w:val="20"/>
              </w:rPr>
            </w:pPr>
            <w:r w:rsidRPr="00950EA7">
              <w:rPr>
                <w:rFonts w:ascii="Times New Roman" w:hAnsi="Times New Roman" w:cs="Times New Roman"/>
                <w:b/>
                <w:bCs/>
                <w:color w:val="000000"/>
                <w:kern w:val="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5C08BE2D" w14:textId="77777777" w:rsidR="00D05A8E" w:rsidRPr="00950EA7" w:rsidRDefault="00D05A8E" w:rsidP="00D96BA2">
            <w:pPr>
              <w:keepNext/>
              <w:widowControl w:val="0"/>
              <w:autoSpaceDE w:val="0"/>
              <w:autoSpaceDN w:val="0"/>
              <w:adjustRightInd w:val="0"/>
              <w:spacing w:after="0" w:line="360" w:lineRule="auto"/>
              <w:ind w:left="30" w:right="30"/>
              <w:jc w:val="center"/>
              <w:rPr>
                <w:rFonts w:ascii="Times New Roman" w:hAnsi="Times New Roman" w:cs="Times New Roman"/>
                <w:b/>
                <w:bCs/>
                <w:color w:val="000000"/>
                <w:kern w:val="0"/>
                <w:sz w:val="20"/>
                <w:szCs w:val="20"/>
              </w:rPr>
            </w:pPr>
            <w:r w:rsidRPr="00950EA7">
              <w:rPr>
                <w:rFonts w:ascii="Times New Roman" w:hAnsi="Times New Roman" w:cs="Times New Roman"/>
                <w:b/>
                <w:bCs/>
                <w:color w:val="000000"/>
                <w:kern w:val="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5674B57D" w14:textId="77777777" w:rsidR="00D05A8E" w:rsidRPr="00950EA7" w:rsidRDefault="00D05A8E" w:rsidP="00D96BA2">
            <w:pPr>
              <w:keepNext/>
              <w:widowControl w:val="0"/>
              <w:autoSpaceDE w:val="0"/>
              <w:autoSpaceDN w:val="0"/>
              <w:adjustRightInd w:val="0"/>
              <w:spacing w:after="0" w:line="360" w:lineRule="auto"/>
              <w:ind w:left="30" w:right="30"/>
              <w:jc w:val="center"/>
              <w:rPr>
                <w:rFonts w:ascii="Times New Roman" w:hAnsi="Times New Roman" w:cs="Times New Roman"/>
                <w:b/>
                <w:bCs/>
                <w:color w:val="000000"/>
                <w:kern w:val="0"/>
                <w:sz w:val="20"/>
                <w:szCs w:val="20"/>
              </w:rPr>
            </w:pPr>
            <w:r w:rsidRPr="00950EA7">
              <w:rPr>
                <w:rFonts w:ascii="Times New Roman" w:hAnsi="Times New Roman" w:cs="Times New Roman"/>
                <w:b/>
                <w:bCs/>
                <w:color w:val="000000"/>
                <w:kern w:val="0"/>
                <w:sz w:val="20"/>
                <w:szCs w:val="20"/>
              </w:rPr>
              <w:t>Indirect Costs</w:t>
            </w:r>
          </w:p>
        </w:tc>
      </w:tr>
      <w:tr w:rsidR="00D05A8E" w:rsidRPr="00950EA7" w14:paraId="52E2EAF8" w14:textId="77777777" w:rsidTr="00D96BA2">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3D88D48F" w14:textId="77777777" w:rsidR="00D05A8E" w:rsidRPr="00950EA7" w:rsidRDefault="00D05A8E" w:rsidP="00D96BA2">
            <w:pPr>
              <w:keepNext/>
              <w:widowControl w:val="0"/>
              <w:autoSpaceDE w:val="0"/>
              <w:autoSpaceDN w:val="0"/>
              <w:adjustRightInd w:val="0"/>
              <w:spacing w:before="40" w:after="0" w:line="360" w:lineRule="auto"/>
              <w:ind w:left="30" w:right="30"/>
              <w:rPr>
                <w:rFonts w:ascii="Times New Roman" w:hAnsi="Times New Roman" w:cs="Times New Roman"/>
                <w:color w:val="000000"/>
                <w:kern w:val="0"/>
              </w:rPr>
            </w:pPr>
            <w:r w:rsidRPr="00950EA7">
              <w:rPr>
                <w:rFonts w:ascii="Times New Roman" w:hAnsi="Times New Roman" w:cs="Times New Roman"/>
                <w:color w:val="000000"/>
                <w:kern w:val="0"/>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454F4199" w14:textId="2944FB48" w:rsidR="00D05A8E" w:rsidRPr="00950EA7" w:rsidRDefault="007B773A"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r w:rsidRPr="00950EA7">
              <w:rPr>
                <w:rFonts w:ascii="Times New Roman" w:hAnsi="Times New Roman" w:cs="Times New Roman"/>
                <w:kern w:val="0"/>
                <w:sz w:val="24"/>
                <w:szCs w:val="24"/>
              </w:rPr>
              <w:t>$7,500</w:t>
            </w: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0C9467A5" w14:textId="63740D0C" w:rsidR="00D05A8E" w:rsidRPr="00950EA7" w:rsidRDefault="007B773A"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r w:rsidRPr="00950EA7">
              <w:rPr>
                <w:rFonts w:ascii="Times New Roman" w:hAnsi="Times New Roman" w:cs="Times New Roman"/>
                <w:kern w:val="0"/>
                <w:sz w:val="24"/>
                <w:szCs w:val="24"/>
              </w:rPr>
              <w:t>$7,500</w:t>
            </w: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3458EF59"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r>
      <w:tr w:rsidR="00D05A8E" w:rsidRPr="00950EA7" w14:paraId="4ABBC9F5" w14:textId="77777777" w:rsidTr="00D96BA2">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665D0A6D" w14:textId="77777777" w:rsidR="00D05A8E" w:rsidRPr="00950EA7" w:rsidRDefault="00D05A8E" w:rsidP="00D96BA2">
            <w:pPr>
              <w:keepNext/>
              <w:widowControl w:val="0"/>
              <w:autoSpaceDE w:val="0"/>
              <w:autoSpaceDN w:val="0"/>
              <w:adjustRightInd w:val="0"/>
              <w:spacing w:before="40" w:after="0" w:line="360" w:lineRule="auto"/>
              <w:ind w:left="30" w:right="30"/>
              <w:rPr>
                <w:rFonts w:ascii="Times New Roman" w:hAnsi="Times New Roman" w:cs="Times New Roman"/>
                <w:color w:val="000000"/>
                <w:kern w:val="0"/>
              </w:rPr>
            </w:pPr>
            <w:r w:rsidRPr="00950EA7">
              <w:rPr>
                <w:rFonts w:ascii="Times New Roman" w:hAnsi="Times New Roman" w:cs="Times New Roman"/>
                <w:color w:val="000000"/>
                <w:kern w:val="0"/>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A65EBBD"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531179F7"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080DD6F"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r>
      <w:tr w:rsidR="00D05A8E" w:rsidRPr="00950EA7" w14:paraId="38190EE7" w14:textId="77777777" w:rsidTr="00D96BA2">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13FA5A8" w14:textId="77777777" w:rsidR="00D05A8E" w:rsidRPr="00950EA7" w:rsidRDefault="00D05A8E" w:rsidP="00D96BA2">
            <w:pPr>
              <w:keepNext/>
              <w:widowControl w:val="0"/>
              <w:autoSpaceDE w:val="0"/>
              <w:autoSpaceDN w:val="0"/>
              <w:adjustRightInd w:val="0"/>
              <w:spacing w:before="40" w:after="0" w:line="360" w:lineRule="auto"/>
              <w:ind w:left="30" w:right="30"/>
              <w:rPr>
                <w:rFonts w:ascii="Times New Roman" w:hAnsi="Times New Roman" w:cs="Times New Roman"/>
                <w:color w:val="000000"/>
                <w:kern w:val="0"/>
              </w:rPr>
            </w:pPr>
            <w:r w:rsidRPr="00950EA7">
              <w:rPr>
                <w:rFonts w:ascii="Times New Roman" w:hAnsi="Times New Roman" w:cs="Times New Roman"/>
                <w:color w:val="000000"/>
                <w:kern w:val="0"/>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1C2D5DB"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4A92F266"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26A039B"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r>
      <w:tr w:rsidR="00D05A8E" w:rsidRPr="00950EA7" w14:paraId="18188413" w14:textId="77777777" w:rsidTr="00D96BA2">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345D733C" w14:textId="77777777" w:rsidR="00D05A8E" w:rsidRPr="00950EA7" w:rsidRDefault="00D05A8E" w:rsidP="00D96BA2">
            <w:pPr>
              <w:keepNext/>
              <w:widowControl w:val="0"/>
              <w:autoSpaceDE w:val="0"/>
              <w:autoSpaceDN w:val="0"/>
              <w:adjustRightInd w:val="0"/>
              <w:spacing w:before="40" w:after="0" w:line="360" w:lineRule="auto"/>
              <w:ind w:left="30" w:right="30"/>
              <w:rPr>
                <w:rFonts w:ascii="Times New Roman" w:hAnsi="Times New Roman" w:cs="Times New Roman"/>
                <w:color w:val="000000"/>
                <w:kern w:val="0"/>
              </w:rPr>
            </w:pPr>
            <w:r w:rsidRPr="00950EA7">
              <w:rPr>
                <w:rFonts w:ascii="Times New Roman" w:hAnsi="Times New Roman" w:cs="Times New Roman"/>
                <w:color w:val="000000"/>
                <w:kern w:val="0"/>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001AA1F0"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8C31F33"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090A50C"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r>
      <w:tr w:rsidR="00D05A8E" w:rsidRPr="00950EA7" w14:paraId="0CB531B8" w14:textId="77777777" w:rsidTr="00D96BA2">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F8F9A35" w14:textId="77777777" w:rsidR="00D05A8E" w:rsidRPr="00950EA7" w:rsidRDefault="00D05A8E" w:rsidP="00D96BA2">
            <w:pPr>
              <w:keepNext/>
              <w:widowControl w:val="0"/>
              <w:autoSpaceDE w:val="0"/>
              <w:autoSpaceDN w:val="0"/>
              <w:adjustRightInd w:val="0"/>
              <w:spacing w:before="40" w:after="0" w:line="360" w:lineRule="auto"/>
              <w:ind w:left="30" w:right="30"/>
              <w:rPr>
                <w:rFonts w:ascii="Times New Roman" w:hAnsi="Times New Roman" w:cs="Times New Roman"/>
                <w:color w:val="000000"/>
                <w:kern w:val="0"/>
              </w:rPr>
            </w:pPr>
            <w:r w:rsidRPr="00950EA7">
              <w:rPr>
                <w:rFonts w:ascii="Times New Roman" w:hAnsi="Times New Roman" w:cs="Times New Roman"/>
                <w:color w:val="000000"/>
                <w:kern w:val="0"/>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431BD653"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DFA0FF0"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D421F3D"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r>
      <w:tr w:rsidR="00D05A8E" w:rsidRPr="00950EA7" w14:paraId="3967D117" w14:textId="77777777" w:rsidTr="00D96BA2">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1E41090F" w14:textId="77777777" w:rsidR="00D05A8E" w:rsidRPr="00950EA7" w:rsidRDefault="00D05A8E" w:rsidP="00D96BA2">
            <w:pPr>
              <w:keepNext/>
              <w:widowControl w:val="0"/>
              <w:autoSpaceDE w:val="0"/>
              <w:autoSpaceDN w:val="0"/>
              <w:adjustRightInd w:val="0"/>
              <w:spacing w:after="0" w:line="240" w:lineRule="auto"/>
              <w:ind w:left="390" w:right="275"/>
              <w:jc w:val="center"/>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4005342E"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2AF973D"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4549C06C" w14:textId="77777777" w:rsidR="00D05A8E" w:rsidRPr="00950EA7" w:rsidRDefault="00D05A8E" w:rsidP="00D96BA2">
            <w:pPr>
              <w:widowControl w:val="0"/>
              <w:autoSpaceDE w:val="0"/>
              <w:autoSpaceDN w:val="0"/>
              <w:adjustRightInd w:val="0"/>
              <w:spacing w:after="0" w:line="240" w:lineRule="auto"/>
              <w:ind w:left="30" w:right="30"/>
              <w:rPr>
                <w:rFonts w:ascii="Times New Roman" w:hAnsi="Times New Roman" w:cs="Times New Roman"/>
                <w:kern w:val="0"/>
                <w:sz w:val="24"/>
                <w:szCs w:val="24"/>
              </w:rPr>
            </w:pPr>
          </w:p>
        </w:tc>
      </w:tr>
    </w:tbl>
    <w:p w14:paraId="5ECD41BC" w14:textId="77777777" w:rsidR="00D05A8E" w:rsidRPr="00950EA7" w:rsidRDefault="00D05A8E" w:rsidP="00D05A8E">
      <w:pPr>
        <w:widowControl w:val="0"/>
        <w:autoSpaceDE w:val="0"/>
        <w:autoSpaceDN w:val="0"/>
        <w:adjustRightInd w:val="0"/>
        <w:spacing w:after="0" w:line="240" w:lineRule="auto"/>
        <w:ind w:left="840" w:right="120" w:hanging="360"/>
        <w:rPr>
          <w:rFonts w:ascii="Times New Roman" w:hAnsi="Times New Roman" w:cs="Times New Roman"/>
          <w:kern w:val="0"/>
          <w:sz w:val="24"/>
          <w:szCs w:val="24"/>
        </w:rPr>
      </w:pPr>
    </w:p>
    <w:p w14:paraId="035FB619"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 xml:space="preserve">3.  A short narrative explanation of grant funding may be included.  </w:t>
      </w:r>
    </w:p>
    <w:p w14:paraId="09D986AC"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p>
    <w:p w14:paraId="791020B0" w14:textId="4A5C271D" w:rsidR="00D05A8E" w:rsidRPr="00950EA7" w:rsidRDefault="00D05A8E" w:rsidP="00D05A8E">
      <w:pPr>
        <w:widowControl w:val="0"/>
        <w:autoSpaceDE w:val="0"/>
        <w:autoSpaceDN w:val="0"/>
        <w:adjustRightInd w:val="0"/>
        <w:spacing w:after="0" w:line="240" w:lineRule="auto"/>
        <w:ind w:left="120" w:right="360"/>
        <w:rPr>
          <w:rFonts w:ascii="Times New Roman" w:hAnsi="Times New Roman" w:cs="Times New Roman"/>
          <w:color w:val="000000"/>
          <w:kern w:val="0"/>
          <w:sz w:val="24"/>
          <w:szCs w:val="24"/>
        </w:rPr>
      </w:pPr>
      <w:r w:rsidRPr="00950EA7">
        <w:rPr>
          <w:rFonts w:ascii="Times New Roman" w:hAnsi="Times New Roman" w:cs="Times New Roman"/>
          <w:b/>
          <w:bCs/>
          <w:color w:val="000000"/>
          <w:kern w:val="0"/>
          <w:sz w:val="24"/>
          <w:szCs w:val="24"/>
        </w:rPr>
        <w:t>b.   Submitted – Pending Decision</w:t>
      </w:r>
    </w:p>
    <w:p w14:paraId="7AC30695" w14:textId="77777777" w:rsidR="00D05A8E" w:rsidRPr="00950EA7" w:rsidRDefault="00D05A8E" w:rsidP="00D05A8E">
      <w:pPr>
        <w:widowControl w:val="0"/>
        <w:autoSpaceDE w:val="0"/>
        <w:autoSpaceDN w:val="0"/>
        <w:adjustRightInd w:val="0"/>
        <w:spacing w:after="0" w:line="240" w:lineRule="auto"/>
        <w:ind w:left="120" w:right="360"/>
        <w:rPr>
          <w:rFonts w:ascii="Times New Roman" w:hAnsi="Times New Roman" w:cs="Times New Roman"/>
          <w:color w:val="000000"/>
          <w:kern w:val="0"/>
          <w:sz w:val="24"/>
          <w:szCs w:val="24"/>
        </w:rPr>
      </w:pPr>
    </w:p>
    <w:p w14:paraId="26E06BB4" w14:textId="4FA4F447" w:rsidR="00D05A8E" w:rsidRPr="00950EA7" w:rsidRDefault="00D05A8E" w:rsidP="00D05A8E">
      <w:pPr>
        <w:widowControl w:val="0"/>
        <w:tabs>
          <w:tab w:val="left" w:pos="936"/>
        </w:tabs>
        <w:autoSpaceDE w:val="0"/>
        <w:autoSpaceDN w:val="0"/>
        <w:adjustRightInd w:val="0"/>
        <w:spacing w:after="0" w:line="240" w:lineRule="auto"/>
        <w:ind w:left="480" w:right="360" w:hanging="360"/>
        <w:rPr>
          <w:rFonts w:ascii="Times New Roman" w:hAnsi="Times New Roman" w:cs="Times New Roman"/>
          <w:color w:val="000000"/>
          <w:kern w:val="0"/>
          <w:sz w:val="24"/>
          <w:szCs w:val="24"/>
        </w:rPr>
      </w:pPr>
      <w:r w:rsidRPr="00950EA7">
        <w:rPr>
          <w:rFonts w:ascii="Times New Roman" w:hAnsi="Times New Roman" w:cs="Times New Roman"/>
          <w:b/>
          <w:bCs/>
          <w:color w:val="000000"/>
          <w:kern w:val="0"/>
          <w:sz w:val="24"/>
          <w:szCs w:val="24"/>
        </w:rPr>
        <w:t>c.</w:t>
      </w:r>
      <w:r w:rsidRPr="00950EA7">
        <w:rPr>
          <w:rFonts w:ascii="Times New Roman" w:hAnsi="Times New Roman" w:cs="Times New Roman"/>
          <w:b/>
          <w:bCs/>
          <w:color w:val="000000"/>
          <w:kern w:val="0"/>
          <w:sz w:val="24"/>
          <w:szCs w:val="24"/>
        </w:rPr>
        <w:tab/>
        <w:t xml:space="preserve">Submitted - But Not Funded </w:t>
      </w:r>
    </w:p>
    <w:p w14:paraId="3E453979" w14:textId="77777777" w:rsidR="00084C4B" w:rsidRPr="00950EA7" w:rsidRDefault="00084C4B" w:rsidP="00D05A8E">
      <w:pPr>
        <w:widowControl w:val="0"/>
        <w:tabs>
          <w:tab w:val="left" w:pos="936"/>
        </w:tabs>
        <w:autoSpaceDE w:val="0"/>
        <w:autoSpaceDN w:val="0"/>
        <w:adjustRightInd w:val="0"/>
        <w:spacing w:after="0" w:line="240" w:lineRule="auto"/>
        <w:ind w:left="480" w:right="360" w:hanging="360"/>
        <w:rPr>
          <w:rFonts w:ascii="Times New Roman" w:hAnsi="Times New Roman" w:cs="Times New Roman"/>
          <w:color w:val="000000"/>
          <w:kern w:val="0"/>
          <w:sz w:val="24"/>
          <w:szCs w:val="24"/>
        </w:rPr>
      </w:pPr>
    </w:p>
    <w:p w14:paraId="14CCD768" w14:textId="1062F6AA" w:rsidR="00084C4B" w:rsidRPr="00950EA7" w:rsidRDefault="00A016FD" w:rsidP="00476D9D">
      <w:pPr>
        <w:widowControl w:val="0"/>
        <w:tabs>
          <w:tab w:val="left" w:pos="936"/>
        </w:tabs>
        <w:autoSpaceDE w:val="0"/>
        <w:autoSpaceDN w:val="0"/>
        <w:adjustRightInd w:val="0"/>
        <w:spacing w:after="0" w:line="240" w:lineRule="auto"/>
        <w:ind w:left="115" w:right="360"/>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 xml:space="preserve">Faculty Mentor, </w:t>
      </w:r>
      <w:r w:rsidR="004E04BA" w:rsidRPr="00950EA7">
        <w:rPr>
          <w:rFonts w:ascii="Times New Roman" w:hAnsi="Times New Roman" w:cs="Times New Roman"/>
          <w:color w:val="000000"/>
          <w:kern w:val="0"/>
          <w:sz w:val="24"/>
          <w:szCs w:val="24"/>
        </w:rPr>
        <w:t>GFSI Postdoctoral Fellowship</w:t>
      </w:r>
      <w:r w:rsidR="00E021EE" w:rsidRPr="00950EA7">
        <w:rPr>
          <w:rFonts w:ascii="Times New Roman" w:hAnsi="Times New Roman" w:cs="Times New Roman"/>
          <w:color w:val="000000"/>
          <w:kern w:val="0"/>
          <w:sz w:val="24"/>
          <w:szCs w:val="24"/>
        </w:rPr>
        <w:t>, the Global Food Systems Institute at the University of Florida. Proposal title:</w:t>
      </w:r>
      <w:r w:rsidR="004E04BA" w:rsidRPr="00950EA7">
        <w:rPr>
          <w:rFonts w:ascii="Times New Roman" w:hAnsi="Times New Roman" w:cs="Times New Roman"/>
          <w:color w:val="000000"/>
          <w:kern w:val="0"/>
          <w:sz w:val="24"/>
          <w:szCs w:val="24"/>
        </w:rPr>
        <w:t xml:space="preserve"> </w:t>
      </w:r>
      <w:r w:rsidR="004E04BA" w:rsidRPr="00950EA7">
        <w:rPr>
          <w:rFonts w:ascii="Times New Roman" w:hAnsi="Times New Roman" w:cs="Times New Roman"/>
          <w:i/>
          <w:iCs/>
          <w:color w:val="000000"/>
          <w:kern w:val="0"/>
          <w:sz w:val="24"/>
          <w:szCs w:val="24"/>
        </w:rPr>
        <w:t>Grant Global survey of nitrate removal by denitrifying bioreactors as a mitigation strategy to attenuate nitrate from agricultural drainage system</w:t>
      </w:r>
      <w:r w:rsidRPr="00950EA7">
        <w:rPr>
          <w:rFonts w:ascii="Times New Roman" w:hAnsi="Times New Roman" w:cs="Times New Roman"/>
          <w:color w:val="000000"/>
          <w:kern w:val="0"/>
          <w:sz w:val="24"/>
          <w:szCs w:val="24"/>
        </w:rPr>
        <w:t xml:space="preserve">. Fellowship applicant: Dr. </w:t>
      </w:r>
      <w:proofErr w:type="spellStart"/>
      <w:r w:rsidRPr="00950EA7">
        <w:rPr>
          <w:rFonts w:ascii="Times New Roman" w:hAnsi="Times New Roman" w:cs="Times New Roman"/>
          <w:color w:val="000000"/>
          <w:kern w:val="0"/>
          <w:sz w:val="24"/>
          <w:szCs w:val="24"/>
        </w:rPr>
        <w:t>Yuchuan</w:t>
      </w:r>
      <w:proofErr w:type="spellEnd"/>
      <w:r w:rsidRPr="00950EA7">
        <w:rPr>
          <w:rFonts w:ascii="Times New Roman" w:hAnsi="Times New Roman" w:cs="Times New Roman"/>
          <w:color w:val="000000"/>
          <w:kern w:val="0"/>
          <w:sz w:val="24"/>
          <w:szCs w:val="24"/>
        </w:rPr>
        <w:t xml:space="preserve"> Fan.</w:t>
      </w:r>
    </w:p>
    <w:p w14:paraId="03B1D345" w14:textId="77777777" w:rsidR="00D05A8E" w:rsidRPr="00950EA7" w:rsidRDefault="00D05A8E" w:rsidP="002B311F">
      <w:pPr>
        <w:widowControl w:val="0"/>
        <w:tabs>
          <w:tab w:val="left" w:pos="468"/>
        </w:tabs>
        <w:autoSpaceDE w:val="0"/>
        <w:autoSpaceDN w:val="0"/>
        <w:adjustRightInd w:val="0"/>
        <w:spacing w:after="0" w:line="240" w:lineRule="auto"/>
        <w:ind w:right="365"/>
        <w:jc w:val="both"/>
        <w:rPr>
          <w:rFonts w:ascii="Times New Roman" w:hAnsi="Times New Roman" w:cs="Times New Roman"/>
          <w:kern w:val="0"/>
          <w:sz w:val="24"/>
          <w:szCs w:val="24"/>
        </w:rPr>
      </w:pPr>
    </w:p>
    <w:p w14:paraId="5802B091" w14:textId="77777777" w:rsidR="00D05A8E" w:rsidRPr="00950EA7" w:rsidRDefault="00D05A8E" w:rsidP="00664A35">
      <w:pPr>
        <w:widowControl w:val="0"/>
        <w:tabs>
          <w:tab w:val="left" w:pos="576"/>
        </w:tabs>
        <w:autoSpaceDE w:val="0"/>
        <w:autoSpaceDN w:val="0"/>
        <w:adjustRightInd w:val="0"/>
        <w:spacing w:after="0" w:line="240" w:lineRule="auto"/>
        <w:ind w:left="360" w:right="360"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19.</w:t>
      </w:r>
      <w:r w:rsidRPr="00950EA7">
        <w:rPr>
          <w:rFonts w:ascii="Times New Roman" w:hAnsi="Times New Roman" w:cs="Times New Roman"/>
          <w:b/>
          <w:bCs/>
          <w:color w:val="000000"/>
          <w:kern w:val="0"/>
          <w:sz w:val="24"/>
          <w:szCs w:val="24"/>
        </w:rPr>
        <w:tab/>
        <w:t xml:space="preserve">SERVICE NARRATIVE </w:t>
      </w:r>
    </w:p>
    <w:p w14:paraId="5879C0CA" w14:textId="77777777" w:rsidR="004F52C9" w:rsidRPr="00950EA7" w:rsidRDefault="004F52C9" w:rsidP="00D05A8E">
      <w:pPr>
        <w:widowControl w:val="0"/>
        <w:tabs>
          <w:tab w:val="left" w:pos="468"/>
        </w:tabs>
        <w:autoSpaceDE w:val="0"/>
        <w:autoSpaceDN w:val="0"/>
        <w:adjustRightInd w:val="0"/>
        <w:spacing w:after="0" w:line="240" w:lineRule="auto"/>
        <w:ind w:left="480" w:right="210" w:hanging="360"/>
        <w:jc w:val="both"/>
        <w:rPr>
          <w:ins w:id="76" w:author="Ji, James Xinde" w:date="2024-03-20T13:55:00Z"/>
          <w:rFonts w:ascii="Times New Roman" w:hAnsi="Times New Roman" w:cs="Times New Roman"/>
          <w:color w:val="000000"/>
          <w:kern w:val="0"/>
          <w:sz w:val="24"/>
          <w:szCs w:val="24"/>
        </w:rPr>
      </w:pPr>
      <w:ins w:id="77" w:author="Ji, James Xinde" w:date="2024-03-20T13:54:00Z">
        <w:r w:rsidRPr="00950EA7">
          <w:rPr>
            <w:rFonts w:ascii="Times New Roman" w:hAnsi="Times New Roman" w:cs="Times New Roman"/>
            <w:color w:val="000000"/>
            <w:kern w:val="0"/>
            <w:sz w:val="24"/>
            <w:szCs w:val="24"/>
          </w:rPr>
          <w:t>Summarize participation, with rationalization and goals, in the gover</w:t>
        </w:r>
      </w:ins>
      <w:ins w:id="78" w:author="Ji, James Xinde" w:date="2024-03-20T13:55:00Z">
        <w:r w:rsidRPr="00950EA7">
          <w:rPr>
            <w:rFonts w:ascii="Times New Roman" w:hAnsi="Times New Roman" w:cs="Times New Roman"/>
            <w:color w:val="000000"/>
            <w:kern w:val="0"/>
            <w:sz w:val="24"/>
            <w:szCs w:val="24"/>
          </w:rPr>
          <w:t xml:space="preserve">nance processes and service to your unit, college, and external constituencies. </w:t>
        </w:r>
      </w:ins>
    </w:p>
    <w:p w14:paraId="6973DE51" w14:textId="77777777" w:rsidR="004F52C9" w:rsidRPr="00950EA7" w:rsidRDefault="004F52C9" w:rsidP="00D05A8E">
      <w:pPr>
        <w:widowControl w:val="0"/>
        <w:tabs>
          <w:tab w:val="left" w:pos="468"/>
        </w:tabs>
        <w:autoSpaceDE w:val="0"/>
        <w:autoSpaceDN w:val="0"/>
        <w:adjustRightInd w:val="0"/>
        <w:spacing w:after="0" w:line="240" w:lineRule="auto"/>
        <w:ind w:left="480" w:right="210" w:hanging="360"/>
        <w:jc w:val="both"/>
        <w:rPr>
          <w:ins w:id="79" w:author="Ji, James Xinde" w:date="2024-03-20T13:55:00Z"/>
          <w:rFonts w:ascii="Times New Roman" w:hAnsi="Times New Roman" w:cs="Times New Roman"/>
          <w:color w:val="000000"/>
          <w:kern w:val="0"/>
          <w:sz w:val="24"/>
          <w:szCs w:val="24"/>
        </w:rPr>
      </w:pPr>
    </w:p>
    <w:p w14:paraId="60CC034E" w14:textId="2E23048D" w:rsidR="004F52C9" w:rsidRPr="00950EA7" w:rsidRDefault="004F52C9" w:rsidP="00D05A8E">
      <w:pPr>
        <w:widowControl w:val="0"/>
        <w:tabs>
          <w:tab w:val="left" w:pos="468"/>
        </w:tabs>
        <w:autoSpaceDE w:val="0"/>
        <w:autoSpaceDN w:val="0"/>
        <w:adjustRightInd w:val="0"/>
        <w:spacing w:after="0" w:line="240" w:lineRule="auto"/>
        <w:ind w:left="480" w:right="210" w:hanging="360"/>
        <w:jc w:val="both"/>
        <w:rPr>
          <w:ins w:id="80" w:author="Ji, James Xinde" w:date="2024-03-20T13:55:00Z"/>
          <w:rFonts w:ascii="Times New Roman" w:hAnsi="Times New Roman" w:cs="Times New Roman"/>
          <w:color w:val="000000"/>
          <w:kern w:val="0"/>
          <w:sz w:val="24"/>
          <w:szCs w:val="24"/>
        </w:rPr>
      </w:pPr>
      <w:ins w:id="81" w:author="Ji, James Xinde" w:date="2024-03-20T13:55:00Z">
        <w:r w:rsidRPr="00950EA7">
          <w:rPr>
            <w:rFonts w:ascii="Times New Roman" w:hAnsi="Times New Roman" w:cs="Times New Roman"/>
            <w:color w:val="000000"/>
            <w:kern w:val="0"/>
            <w:sz w:val="24"/>
            <w:szCs w:val="24"/>
          </w:rPr>
          <w:t>Focus on WHY you serve.</w:t>
        </w:r>
      </w:ins>
    </w:p>
    <w:p w14:paraId="4D667627" w14:textId="77777777" w:rsidR="004F52C9" w:rsidRPr="00950EA7" w:rsidRDefault="004F52C9" w:rsidP="00D05A8E">
      <w:pPr>
        <w:widowControl w:val="0"/>
        <w:tabs>
          <w:tab w:val="left" w:pos="468"/>
        </w:tabs>
        <w:autoSpaceDE w:val="0"/>
        <w:autoSpaceDN w:val="0"/>
        <w:adjustRightInd w:val="0"/>
        <w:spacing w:after="0" w:line="240" w:lineRule="auto"/>
        <w:ind w:left="480" w:right="210" w:hanging="360"/>
        <w:jc w:val="both"/>
        <w:rPr>
          <w:ins w:id="82" w:author="Ji, James Xinde" w:date="2024-03-20T13:55:00Z"/>
          <w:rFonts w:ascii="Times New Roman" w:hAnsi="Times New Roman" w:cs="Times New Roman"/>
          <w:color w:val="000000"/>
          <w:kern w:val="0"/>
          <w:sz w:val="24"/>
          <w:szCs w:val="24"/>
        </w:rPr>
      </w:pPr>
    </w:p>
    <w:p w14:paraId="2BF40CFA" w14:textId="2C5C51B1" w:rsidR="004F52C9" w:rsidRPr="00950EA7" w:rsidRDefault="004F52C9" w:rsidP="00D05A8E">
      <w:pPr>
        <w:widowControl w:val="0"/>
        <w:tabs>
          <w:tab w:val="left" w:pos="468"/>
        </w:tabs>
        <w:autoSpaceDE w:val="0"/>
        <w:autoSpaceDN w:val="0"/>
        <w:adjustRightInd w:val="0"/>
        <w:spacing w:after="0" w:line="240" w:lineRule="auto"/>
        <w:ind w:left="480" w:right="210" w:hanging="360"/>
        <w:jc w:val="both"/>
        <w:rPr>
          <w:ins w:id="83" w:author="Ji, James Xinde" w:date="2024-03-20T13:55:00Z"/>
          <w:rFonts w:ascii="Times New Roman" w:hAnsi="Times New Roman" w:cs="Times New Roman"/>
          <w:color w:val="000000"/>
          <w:kern w:val="0"/>
          <w:sz w:val="24"/>
          <w:szCs w:val="24"/>
        </w:rPr>
      </w:pPr>
      <w:ins w:id="84" w:author="Ji, James Xinde" w:date="2024-03-20T13:55:00Z">
        <w:r w:rsidRPr="00950EA7">
          <w:rPr>
            <w:rFonts w:ascii="Times New Roman" w:hAnsi="Times New Roman" w:cs="Times New Roman"/>
            <w:color w:val="000000"/>
            <w:kern w:val="0"/>
            <w:sz w:val="24"/>
            <w:szCs w:val="24"/>
          </w:rPr>
          <w:t>Describe the impact of your engagement.</w:t>
        </w:r>
      </w:ins>
    </w:p>
    <w:p w14:paraId="5DDF8F33" w14:textId="77777777" w:rsidR="004F52C9" w:rsidRPr="00950EA7" w:rsidRDefault="004F52C9" w:rsidP="00D05A8E">
      <w:pPr>
        <w:widowControl w:val="0"/>
        <w:tabs>
          <w:tab w:val="left" w:pos="468"/>
        </w:tabs>
        <w:autoSpaceDE w:val="0"/>
        <w:autoSpaceDN w:val="0"/>
        <w:adjustRightInd w:val="0"/>
        <w:spacing w:after="0" w:line="240" w:lineRule="auto"/>
        <w:ind w:left="480" w:right="210" w:hanging="360"/>
        <w:jc w:val="both"/>
        <w:rPr>
          <w:ins w:id="85" w:author="Ji, James Xinde" w:date="2024-03-20T13:55:00Z"/>
          <w:rFonts w:ascii="Times New Roman" w:hAnsi="Times New Roman" w:cs="Times New Roman"/>
          <w:color w:val="000000"/>
          <w:kern w:val="0"/>
          <w:sz w:val="24"/>
          <w:szCs w:val="24"/>
        </w:rPr>
      </w:pPr>
    </w:p>
    <w:p w14:paraId="6E1E9789" w14:textId="43B8B272" w:rsidR="004F52C9" w:rsidRPr="00950EA7" w:rsidRDefault="004F52C9" w:rsidP="00D05A8E">
      <w:pPr>
        <w:widowControl w:val="0"/>
        <w:tabs>
          <w:tab w:val="left" w:pos="468"/>
        </w:tabs>
        <w:autoSpaceDE w:val="0"/>
        <w:autoSpaceDN w:val="0"/>
        <w:adjustRightInd w:val="0"/>
        <w:spacing w:after="0" w:line="240" w:lineRule="auto"/>
        <w:ind w:left="480" w:right="210" w:hanging="360"/>
        <w:jc w:val="both"/>
        <w:rPr>
          <w:ins w:id="86" w:author="Ji, James Xinde" w:date="2024-03-20T13:56:00Z"/>
          <w:rFonts w:ascii="Times New Roman" w:hAnsi="Times New Roman" w:cs="Times New Roman"/>
          <w:color w:val="000000"/>
          <w:kern w:val="0"/>
          <w:sz w:val="24"/>
          <w:szCs w:val="24"/>
        </w:rPr>
      </w:pPr>
      <w:ins w:id="87" w:author="Ji, James Xinde" w:date="2024-03-20T13:55:00Z">
        <w:r w:rsidRPr="00950EA7">
          <w:rPr>
            <w:rFonts w:ascii="Times New Roman" w:hAnsi="Times New Roman" w:cs="Times New Roman"/>
            <w:color w:val="000000"/>
            <w:kern w:val="0"/>
            <w:sz w:val="24"/>
            <w:szCs w:val="24"/>
          </w:rPr>
          <w:t>Hopefully it informs research</w:t>
        </w:r>
      </w:ins>
      <w:ins w:id="88" w:author="Ji, James Xinde" w:date="2024-03-20T13:56:00Z">
        <w:r w:rsidRPr="00950EA7">
          <w:rPr>
            <w:rFonts w:ascii="Times New Roman" w:hAnsi="Times New Roman" w:cs="Times New Roman"/>
            <w:color w:val="000000"/>
            <w:kern w:val="0"/>
            <w:sz w:val="24"/>
            <w:szCs w:val="24"/>
          </w:rPr>
          <w:t>, teaching, outreach, or profession</w:t>
        </w:r>
      </w:ins>
    </w:p>
    <w:p w14:paraId="3AA4D262" w14:textId="77777777" w:rsidR="004F52C9" w:rsidRPr="00950EA7" w:rsidRDefault="004F52C9" w:rsidP="00D05A8E">
      <w:pPr>
        <w:widowControl w:val="0"/>
        <w:tabs>
          <w:tab w:val="left" w:pos="468"/>
        </w:tabs>
        <w:autoSpaceDE w:val="0"/>
        <w:autoSpaceDN w:val="0"/>
        <w:adjustRightInd w:val="0"/>
        <w:spacing w:after="0" w:line="240" w:lineRule="auto"/>
        <w:ind w:left="480" w:right="210" w:hanging="360"/>
        <w:jc w:val="both"/>
        <w:rPr>
          <w:ins w:id="89" w:author="Ji, James Xinde" w:date="2024-03-20T13:56:00Z"/>
          <w:rFonts w:ascii="Times New Roman" w:hAnsi="Times New Roman" w:cs="Times New Roman"/>
          <w:color w:val="000000"/>
          <w:kern w:val="0"/>
          <w:sz w:val="24"/>
          <w:szCs w:val="24"/>
        </w:rPr>
      </w:pPr>
    </w:p>
    <w:p w14:paraId="6FFF2352" w14:textId="2DEED619" w:rsidR="004F52C9" w:rsidRPr="00950EA7" w:rsidRDefault="004F52C9" w:rsidP="00D05A8E">
      <w:pPr>
        <w:widowControl w:val="0"/>
        <w:tabs>
          <w:tab w:val="left" w:pos="468"/>
        </w:tabs>
        <w:autoSpaceDE w:val="0"/>
        <w:autoSpaceDN w:val="0"/>
        <w:adjustRightInd w:val="0"/>
        <w:spacing w:after="0" w:line="240" w:lineRule="auto"/>
        <w:ind w:left="480" w:right="210" w:hanging="360"/>
        <w:jc w:val="both"/>
        <w:rPr>
          <w:ins w:id="90" w:author="Ji, James Xinde" w:date="2024-03-20T13:55:00Z"/>
          <w:rFonts w:ascii="Times New Roman" w:hAnsi="Times New Roman" w:cs="Times New Roman"/>
          <w:color w:val="000000"/>
          <w:kern w:val="0"/>
          <w:sz w:val="24"/>
          <w:szCs w:val="24"/>
        </w:rPr>
      </w:pPr>
      <w:proofErr w:type="spellStart"/>
      <w:ins w:id="91" w:author="Ji, James Xinde" w:date="2024-03-20T13:56:00Z">
        <w:r w:rsidRPr="00950EA7">
          <w:rPr>
            <w:rFonts w:ascii="Times New Roman" w:hAnsi="Times New Roman" w:cs="Times New Roman"/>
            <w:color w:val="000000"/>
            <w:kern w:val="0"/>
            <w:sz w:val="24"/>
            <w:szCs w:val="24"/>
          </w:rPr>
          <w:t>Breath</w:t>
        </w:r>
        <w:proofErr w:type="spellEnd"/>
        <w:r w:rsidRPr="00950EA7">
          <w:rPr>
            <w:rFonts w:ascii="Times New Roman" w:hAnsi="Times New Roman" w:cs="Times New Roman"/>
            <w:color w:val="000000"/>
            <w:kern w:val="0"/>
            <w:sz w:val="24"/>
            <w:szCs w:val="24"/>
          </w:rPr>
          <w:t xml:space="preserve"> and depth of service should grow over time.</w:t>
        </w:r>
      </w:ins>
    </w:p>
    <w:p w14:paraId="01273170" w14:textId="60CB11B9" w:rsidR="00D05A8E" w:rsidRPr="00950EA7" w:rsidRDefault="00F341A6" w:rsidP="00D05A8E">
      <w:pPr>
        <w:widowControl w:val="0"/>
        <w:tabs>
          <w:tab w:val="left" w:pos="468"/>
        </w:tabs>
        <w:autoSpaceDE w:val="0"/>
        <w:autoSpaceDN w:val="0"/>
        <w:adjustRightInd w:val="0"/>
        <w:spacing w:after="0" w:line="240" w:lineRule="auto"/>
        <w:ind w:left="480" w:right="210" w:hanging="360"/>
        <w:jc w:val="both"/>
        <w:rPr>
          <w:rFonts w:ascii="Times New Roman" w:hAnsi="Times New Roman" w:cs="Times New Roman"/>
          <w:kern w:val="0"/>
          <w:sz w:val="24"/>
          <w:szCs w:val="24"/>
        </w:rPr>
      </w:pPr>
      <w:del w:id="92" w:author="Ji, James Xinde" w:date="2024-03-20T13:54:00Z">
        <w:r w:rsidRPr="00950EA7" w:rsidDel="004F52C9">
          <w:rPr>
            <w:rFonts w:ascii="Times New Roman" w:hAnsi="Times New Roman" w:cs="Times New Roman"/>
            <w:color w:val="000000"/>
            <w:kern w:val="0"/>
            <w:sz w:val="24"/>
            <w:szCs w:val="24"/>
          </w:rPr>
          <w:delText>NA</w:delText>
        </w:r>
      </w:del>
    </w:p>
    <w:p w14:paraId="57A038AE"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37385907" w14:textId="1F0447D5"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20.</w:t>
      </w:r>
      <w:r w:rsidRPr="00950EA7">
        <w:rPr>
          <w:rFonts w:ascii="Times New Roman" w:hAnsi="Times New Roman" w:cs="Times New Roman"/>
          <w:b/>
          <w:bCs/>
          <w:color w:val="000000"/>
          <w:kern w:val="0"/>
          <w:sz w:val="24"/>
          <w:szCs w:val="24"/>
        </w:rPr>
        <w:tab/>
        <w:t>UNIVERSITY GOVERNANCE AND SERVICE</w:t>
      </w:r>
    </w:p>
    <w:p w14:paraId="07BC2415" w14:textId="77777777" w:rsidR="00D05A8E" w:rsidRPr="00950EA7" w:rsidRDefault="00D05A8E" w:rsidP="00D05A8E">
      <w:pPr>
        <w:widowControl w:val="0"/>
        <w:numPr>
          <w:ilvl w:val="0"/>
          <w:numId w:val="3"/>
        </w:numPr>
        <w:tabs>
          <w:tab w:val="clear" w:pos="108"/>
          <w:tab w:val="left" w:pos="468"/>
          <w:tab w:val="left" w:pos="828"/>
        </w:tabs>
        <w:autoSpaceDE w:val="0"/>
        <w:autoSpaceDN w:val="0"/>
        <w:adjustRightInd w:val="0"/>
        <w:spacing w:after="0" w:line="240" w:lineRule="auto"/>
        <w:ind w:left="468"/>
        <w:rPr>
          <w:rFonts w:ascii="Times New Roman" w:hAnsi="Times New Roman" w:cs="Times New Roman"/>
          <w:kern w:val="0"/>
          <w:sz w:val="24"/>
          <w:szCs w:val="24"/>
        </w:rPr>
      </w:pPr>
      <w:r w:rsidRPr="00950EA7">
        <w:rPr>
          <w:rFonts w:ascii="Times New Roman" w:hAnsi="Times New Roman" w:cs="Times New Roman"/>
          <w:color w:val="000000"/>
          <w:kern w:val="0"/>
          <w:sz w:val="24"/>
          <w:szCs w:val="24"/>
          <w:u w:val="single"/>
        </w:rPr>
        <w:t>University</w:t>
      </w:r>
    </w:p>
    <w:p w14:paraId="57C0F87E" w14:textId="6F7EA408" w:rsidR="00D05A8E" w:rsidRPr="00950EA7" w:rsidRDefault="00656DFF"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Affiliated faculty, UF Water Institute</w:t>
      </w:r>
    </w:p>
    <w:p w14:paraId="6D828F31" w14:textId="47A20384" w:rsidR="00656DFF" w:rsidRPr="00950EA7" w:rsidRDefault="00656DFF"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Affiliated faculty, School of Natural Resources and the Environment</w:t>
      </w:r>
    </w:p>
    <w:p w14:paraId="4B31F918" w14:textId="5A20B7AA" w:rsidR="00CF4A7E" w:rsidRPr="00950EA7" w:rsidRDefault="00CF4A7E" w:rsidP="00812E71">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 xml:space="preserve">Affiliated faculty, Global </w:t>
      </w:r>
      <w:r w:rsidR="00F731B7" w:rsidRPr="00950EA7">
        <w:rPr>
          <w:rFonts w:ascii="Times New Roman" w:hAnsi="Times New Roman" w:cs="Times New Roman"/>
          <w:color w:val="000000"/>
          <w:kern w:val="0"/>
          <w:sz w:val="24"/>
          <w:szCs w:val="24"/>
        </w:rPr>
        <w:t>F</w:t>
      </w:r>
      <w:r w:rsidRPr="00950EA7">
        <w:rPr>
          <w:rFonts w:ascii="Times New Roman" w:hAnsi="Times New Roman" w:cs="Times New Roman"/>
          <w:color w:val="000000"/>
          <w:kern w:val="0"/>
          <w:sz w:val="24"/>
          <w:szCs w:val="24"/>
        </w:rPr>
        <w:t xml:space="preserve">ood </w:t>
      </w:r>
      <w:r w:rsidR="00F731B7" w:rsidRPr="00950EA7">
        <w:rPr>
          <w:rFonts w:ascii="Times New Roman" w:hAnsi="Times New Roman" w:cs="Times New Roman"/>
          <w:color w:val="000000"/>
          <w:kern w:val="0"/>
          <w:sz w:val="24"/>
          <w:szCs w:val="24"/>
        </w:rPr>
        <w:t>S</w:t>
      </w:r>
      <w:r w:rsidRPr="00950EA7">
        <w:rPr>
          <w:rFonts w:ascii="Times New Roman" w:hAnsi="Times New Roman" w:cs="Times New Roman"/>
          <w:color w:val="000000"/>
          <w:kern w:val="0"/>
          <w:sz w:val="24"/>
          <w:szCs w:val="24"/>
        </w:rPr>
        <w:t xml:space="preserve">ystems </w:t>
      </w:r>
      <w:r w:rsidR="00F731B7" w:rsidRPr="00950EA7">
        <w:rPr>
          <w:rFonts w:ascii="Times New Roman" w:hAnsi="Times New Roman" w:cs="Times New Roman"/>
          <w:color w:val="000000"/>
          <w:kern w:val="0"/>
          <w:sz w:val="24"/>
          <w:szCs w:val="24"/>
        </w:rPr>
        <w:t>I</w:t>
      </w:r>
      <w:r w:rsidRPr="00950EA7">
        <w:rPr>
          <w:rFonts w:ascii="Times New Roman" w:hAnsi="Times New Roman" w:cs="Times New Roman"/>
          <w:color w:val="000000"/>
          <w:kern w:val="0"/>
          <w:sz w:val="24"/>
          <w:szCs w:val="24"/>
        </w:rPr>
        <w:t>nstitute</w:t>
      </w:r>
    </w:p>
    <w:p w14:paraId="1BAB3B13" w14:textId="0B21D203" w:rsidR="00812E71" w:rsidRPr="00950EA7" w:rsidRDefault="00812E71" w:rsidP="00812E71">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p>
    <w:p w14:paraId="2109E2D3" w14:textId="77777777" w:rsidR="00D05A8E" w:rsidRPr="00950EA7" w:rsidRDefault="00D05A8E" w:rsidP="00D05A8E">
      <w:pPr>
        <w:widowControl w:val="0"/>
        <w:numPr>
          <w:ilvl w:val="0"/>
          <w:numId w:val="3"/>
        </w:numPr>
        <w:tabs>
          <w:tab w:val="clear" w:pos="108"/>
          <w:tab w:val="left" w:pos="468"/>
          <w:tab w:val="left" w:pos="828"/>
        </w:tabs>
        <w:autoSpaceDE w:val="0"/>
        <w:autoSpaceDN w:val="0"/>
        <w:adjustRightInd w:val="0"/>
        <w:spacing w:after="0" w:line="240" w:lineRule="auto"/>
        <w:ind w:left="468"/>
        <w:rPr>
          <w:rFonts w:ascii="Times New Roman" w:hAnsi="Times New Roman" w:cs="Times New Roman"/>
          <w:kern w:val="0"/>
          <w:sz w:val="24"/>
          <w:szCs w:val="24"/>
        </w:rPr>
      </w:pPr>
      <w:r w:rsidRPr="00950EA7">
        <w:rPr>
          <w:rFonts w:ascii="Times New Roman" w:hAnsi="Times New Roman" w:cs="Times New Roman"/>
          <w:color w:val="000000"/>
          <w:kern w:val="0"/>
          <w:sz w:val="24"/>
          <w:szCs w:val="24"/>
          <w:u w:val="single"/>
        </w:rPr>
        <w:t>College</w:t>
      </w:r>
    </w:p>
    <w:p w14:paraId="134F8575"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p>
    <w:p w14:paraId="6CBF93F2" w14:textId="77777777" w:rsidR="00D05A8E" w:rsidRPr="00950EA7" w:rsidRDefault="00D05A8E" w:rsidP="00D05A8E">
      <w:pPr>
        <w:widowControl w:val="0"/>
        <w:numPr>
          <w:ilvl w:val="0"/>
          <w:numId w:val="3"/>
        </w:numPr>
        <w:tabs>
          <w:tab w:val="clear" w:pos="108"/>
          <w:tab w:val="left" w:pos="468"/>
          <w:tab w:val="left" w:pos="828"/>
        </w:tabs>
        <w:autoSpaceDE w:val="0"/>
        <w:autoSpaceDN w:val="0"/>
        <w:adjustRightInd w:val="0"/>
        <w:spacing w:after="0" w:line="240" w:lineRule="auto"/>
        <w:ind w:left="468"/>
        <w:rPr>
          <w:rFonts w:ascii="Times New Roman" w:hAnsi="Times New Roman" w:cs="Times New Roman"/>
          <w:kern w:val="0"/>
          <w:sz w:val="24"/>
          <w:szCs w:val="24"/>
        </w:rPr>
      </w:pPr>
      <w:r w:rsidRPr="00950EA7">
        <w:rPr>
          <w:rFonts w:ascii="Times New Roman" w:hAnsi="Times New Roman" w:cs="Times New Roman"/>
          <w:color w:val="000000"/>
          <w:kern w:val="0"/>
          <w:sz w:val="24"/>
          <w:szCs w:val="24"/>
          <w:u w:val="single"/>
        </w:rPr>
        <w:t>Department/Center</w:t>
      </w:r>
    </w:p>
    <w:p w14:paraId="0C9B9ED5" w14:textId="421703E7" w:rsidR="00D05A8E" w:rsidRPr="00950EA7" w:rsidRDefault="00A50BA8" w:rsidP="002433AD">
      <w:pPr>
        <w:pStyle w:val="ListParagraph"/>
        <w:widowControl w:val="0"/>
        <w:numPr>
          <w:ilvl w:val="0"/>
          <w:numId w:val="13"/>
        </w:numPr>
        <w:autoSpaceDE w:val="0"/>
        <w:autoSpaceDN w:val="0"/>
        <w:adjustRightInd w:val="0"/>
        <w:spacing w:after="0" w:line="240" w:lineRule="auto"/>
        <w:ind w:right="365"/>
        <w:rPr>
          <w:rFonts w:ascii="Times New Roman" w:hAnsi="Times New Roman" w:cs="Times New Roman"/>
          <w:color w:val="000000"/>
          <w:kern w:val="0"/>
          <w:sz w:val="24"/>
          <w:szCs w:val="24"/>
          <w:highlight w:val="yellow"/>
        </w:rPr>
      </w:pPr>
      <w:r w:rsidRPr="00950EA7">
        <w:rPr>
          <w:rFonts w:ascii="Times New Roman" w:hAnsi="Times New Roman" w:cs="Times New Roman"/>
          <w:color w:val="000000"/>
          <w:kern w:val="0"/>
          <w:sz w:val="24"/>
          <w:szCs w:val="24"/>
          <w:highlight w:val="yellow"/>
        </w:rPr>
        <w:lastRenderedPageBreak/>
        <w:t>Professional development committee</w:t>
      </w:r>
      <w:r w:rsidR="00805AC2" w:rsidRPr="00950EA7">
        <w:rPr>
          <w:rFonts w:ascii="Times New Roman" w:hAnsi="Times New Roman" w:cs="Times New Roman"/>
          <w:color w:val="000000"/>
          <w:kern w:val="0"/>
          <w:sz w:val="24"/>
          <w:szCs w:val="24"/>
          <w:highlight w:val="yellow"/>
        </w:rPr>
        <w:t>, Food and Resource Economics Department, 2023-</w:t>
      </w:r>
    </w:p>
    <w:p w14:paraId="2526BC7A" w14:textId="4B4A144E" w:rsidR="00805AC2" w:rsidRPr="00950EA7" w:rsidRDefault="00805AC2" w:rsidP="002433AD">
      <w:pPr>
        <w:pStyle w:val="ListParagraph"/>
        <w:widowControl w:val="0"/>
        <w:numPr>
          <w:ilvl w:val="0"/>
          <w:numId w:val="13"/>
        </w:numPr>
        <w:autoSpaceDE w:val="0"/>
        <w:autoSpaceDN w:val="0"/>
        <w:adjustRightInd w:val="0"/>
        <w:spacing w:after="0" w:line="240" w:lineRule="auto"/>
        <w:ind w:right="365"/>
        <w:rPr>
          <w:rFonts w:ascii="Times New Roman" w:hAnsi="Times New Roman" w:cs="Times New Roman"/>
          <w:color w:val="000000"/>
          <w:kern w:val="0"/>
          <w:sz w:val="24"/>
          <w:szCs w:val="24"/>
          <w:highlight w:val="yellow"/>
        </w:rPr>
      </w:pPr>
      <w:r w:rsidRPr="00950EA7">
        <w:rPr>
          <w:rFonts w:ascii="Times New Roman" w:hAnsi="Times New Roman" w:cs="Times New Roman"/>
          <w:color w:val="000000"/>
          <w:kern w:val="0"/>
          <w:sz w:val="24"/>
          <w:szCs w:val="24"/>
          <w:highlight w:val="yellow"/>
        </w:rPr>
        <w:t>Organizer</w:t>
      </w:r>
      <w:r w:rsidR="00904A49" w:rsidRPr="00950EA7">
        <w:rPr>
          <w:rFonts w:ascii="Times New Roman" w:hAnsi="Times New Roman" w:cs="Times New Roman"/>
          <w:color w:val="000000"/>
          <w:kern w:val="0"/>
          <w:sz w:val="24"/>
          <w:szCs w:val="24"/>
          <w:highlight w:val="yellow"/>
        </w:rPr>
        <w:t xml:space="preserve">, Junior Faculty Brownbag Seminar, Food and Resource Economics Department, 2023- </w:t>
      </w:r>
    </w:p>
    <w:p w14:paraId="492904DB"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p>
    <w:p w14:paraId="45AC173B"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p>
    <w:p w14:paraId="76040BD2"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21.</w:t>
      </w:r>
      <w:r w:rsidRPr="00950EA7">
        <w:rPr>
          <w:rFonts w:ascii="Times New Roman" w:hAnsi="Times New Roman" w:cs="Times New Roman"/>
          <w:b/>
          <w:bCs/>
          <w:color w:val="000000"/>
          <w:kern w:val="0"/>
          <w:sz w:val="24"/>
          <w:szCs w:val="24"/>
        </w:rPr>
        <w:tab/>
        <w:t>CONSULTATIONS OUTSIDE THE UNIVERSITY</w:t>
      </w:r>
    </w:p>
    <w:p w14:paraId="14466BE1"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t>Use this area for consultations that are not part of your assigned duties and responsibilities but are relevant to your scholarly career.  Indicate the work performed, the organization or employer, and the date(s).</w:t>
      </w:r>
    </w:p>
    <w:p w14:paraId="6CA5627D"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tbl>
      <w:tblPr>
        <w:tblW w:w="9360" w:type="dxa"/>
        <w:tblInd w:w="125" w:type="dxa"/>
        <w:tblLayout w:type="fixed"/>
        <w:tblCellMar>
          <w:left w:w="0" w:type="dxa"/>
          <w:right w:w="0" w:type="dxa"/>
        </w:tblCellMar>
        <w:tblLook w:val="0000" w:firstRow="0" w:lastRow="0" w:firstColumn="0" w:lastColumn="0" w:noHBand="0" w:noVBand="0"/>
      </w:tblPr>
      <w:tblGrid>
        <w:gridCol w:w="1310"/>
        <w:gridCol w:w="1840"/>
        <w:gridCol w:w="3780"/>
        <w:gridCol w:w="2430"/>
      </w:tblGrid>
      <w:tr w:rsidR="00D05A8E" w:rsidRPr="00950EA7" w14:paraId="4A5BEF67" w14:textId="77777777" w:rsidTr="004F31B1">
        <w:trPr>
          <w:cantSplit/>
        </w:trPr>
        <w:tc>
          <w:tcPr>
            <w:tcW w:w="1310" w:type="dxa"/>
            <w:tcBorders>
              <w:top w:val="single" w:sz="4" w:space="0" w:color="000000"/>
              <w:left w:val="single" w:sz="4" w:space="0" w:color="000000"/>
              <w:bottom w:val="single" w:sz="4" w:space="0" w:color="000000"/>
              <w:right w:val="single" w:sz="4" w:space="0" w:color="000000"/>
            </w:tcBorders>
            <w:shd w:val="clear" w:color="auto" w:fill="FFFFFF"/>
          </w:tcPr>
          <w:p w14:paraId="1FC047C1"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Date</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2E8D71C9"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0352E81E"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1E9F6DF0"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Organization/</w:t>
            </w:r>
          </w:p>
          <w:p w14:paraId="65495C04" w14:textId="77777777" w:rsidR="00D05A8E" w:rsidRPr="00950EA7" w:rsidRDefault="00D05A8E" w:rsidP="00D96BA2">
            <w:pPr>
              <w:keepLines/>
              <w:widowControl w:val="0"/>
              <w:autoSpaceDE w:val="0"/>
              <w:autoSpaceDN w:val="0"/>
              <w:adjustRightInd w:val="0"/>
              <w:spacing w:after="0" w:line="240" w:lineRule="auto"/>
              <w:ind w:left="80" w:right="80"/>
              <w:jc w:val="center"/>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Employer</w:t>
            </w:r>
          </w:p>
        </w:tc>
      </w:tr>
      <w:tr w:rsidR="00C3306C" w:rsidRPr="00950EA7" w14:paraId="68D22437" w14:textId="77777777" w:rsidTr="004F31B1">
        <w:trPr>
          <w:cantSplit/>
        </w:trPr>
        <w:tc>
          <w:tcPr>
            <w:tcW w:w="1310" w:type="dxa"/>
            <w:tcBorders>
              <w:top w:val="single" w:sz="4" w:space="0" w:color="000000"/>
              <w:left w:val="single" w:sz="4" w:space="0" w:color="000000"/>
              <w:bottom w:val="single" w:sz="4" w:space="0" w:color="000000"/>
              <w:right w:val="single" w:sz="4" w:space="0" w:color="000000"/>
            </w:tcBorders>
            <w:shd w:val="clear" w:color="auto" w:fill="FFFFFF"/>
          </w:tcPr>
          <w:p w14:paraId="60A23968" w14:textId="0F518D0D"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highlight w:val="yellow"/>
              </w:rPr>
            </w:pPr>
            <w:r w:rsidRPr="00950EA7">
              <w:rPr>
                <w:rFonts w:ascii="Times New Roman" w:hAnsi="Times New Roman" w:cs="Times New Roman"/>
                <w:kern w:val="0"/>
                <w:sz w:val="24"/>
                <w:szCs w:val="24"/>
                <w:highlight w:val="yellow"/>
              </w:rPr>
              <w:t>Aug 2023</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4A812239" w14:textId="7E181962"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highlight w:val="yellow"/>
              </w:rPr>
            </w:pPr>
            <w:r w:rsidRPr="00950EA7">
              <w:rPr>
                <w:rFonts w:ascii="Times New Roman" w:hAnsi="Times New Roman" w:cs="Times New Roman"/>
                <w:kern w:val="0"/>
                <w:sz w:val="24"/>
                <w:szCs w:val="24"/>
                <w:highlight w:val="yellow"/>
              </w:rPr>
              <w:t>Virtual</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570ABD92" w14:textId="027825E1"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highlight w:val="yellow"/>
              </w:rPr>
            </w:pPr>
            <w:r w:rsidRPr="00950EA7">
              <w:rPr>
                <w:rFonts w:ascii="Times New Roman" w:hAnsi="Times New Roman" w:cs="Times New Roman"/>
                <w:kern w:val="0"/>
                <w:sz w:val="24"/>
                <w:szCs w:val="24"/>
                <w:highlight w:val="yellow"/>
              </w:rPr>
              <w:t>Email consultation: the “</w:t>
            </w:r>
            <w:proofErr w:type="spellStart"/>
            <w:r w:rsidRPr="00950EA7">
              <w:rPr>
                <w:rFonts w:ascii="Times New Roman" w:hAnsi="Times New Roman" w:cs="Times New Roman"/>
                <w:kern w:val="0"/>
                <w:sz w:val="24"/>
                <w:szCs w:val="24"/>
                <w:highlight w:val="yellow"/>
              </w:rPr>
              <w:t>fmlogit</w:t>
            </w:r>
            <w:proofErr w:type="spellEnd"/>
            <w:r w:rsidRPr="00950EA7">
              <w:rPr>
                <w:rFonts w:ascii="Times New Roman" w:hAnsi="Times New Roman" w:cs="Times New Roman"/>
                <w:kern w:val="0"/>
                <w:sz w:val="24"/>
                <w:szCs w:val="24"/>
                <w:highlight w:val="yellow"/>
              </w:rPr>
              <w:t>” software package</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52177436" w14:textId="776F86D3"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highlight w:val="yellow"/>
              </w:rPr>
            </w:pPr>
            <w:r w:rsidRPr="00950EA7">
              <w:rPr>
                <w:rFonts w:ascii="Times New Roman" w:hAnsi="Times New Roman" w:cs="Times New Roman"/>
                <w:kern w:val="0"/>
                <w:sz w:val="24"/>
                <w:szCs w:val="24"/>
                <w:highlight w:val="yellow"/>
              </w:rPr>
              <w:t>Soo Min Oh</w:t>
            </w:r>
          </w:p>
        </w:tc>
      </w:tr>
      <w:tr w:rsidR="00C3306C" w:rsidRPr="00950EA7" w14:paraId="1B43EAF7" w14:textId="77777777" w:rsidTr="004F31B1">
        <w:trPr>
          <w:cantSplit/>
        </w:trPr>
        <w:tc>
          <w:tcPr>
            <w:tcW w:w="1310" w:type="dxa"/>
            <w:tcBorders>
              <w:top w:val="single" w:sz="4" w:space="0" w:color="000000"/>
              <w:left w:val="single" w:sz="4" w:space="0" w:color="000000"/>
              <w:bottom w:val="single" w:sz="4" w:space="0" w:color="000000"/>
              <w:right w:val="single" w:sz="4" w:space="0" w:color="000000"/>
            </w:tcBorders>
            <w:shd w:val="clear" w:color="auto" w:fill="FFFFFF"/>
          </w:tcPr>
          <w:p w14:paraId="588DC38D" w14:textId="5DCABD1D"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highlight w:val="yellow"/>
              </w:rPr>
            </w:pPr>
            <w:r w:rsidRPr="00950EA7">
              <w:rPr>
                <w:rFonts w:ascii="Times New Roman" w:hAnsi="Times New Roman" w:cs="Times New Roman"/>
                <w:kern w:val="0"/>
                <w:sz w:val="24"/>
                <w:szCs w:val="24"/>
                <w:highlight w:val="yellow"/>
              </w:rPr>
              <w:t>Jan 2023</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5193CE04" w14:textId="45C5D980"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highlight w:val="yellow"/>
              </w:rPr>
            </w:pPr>
            <w:r w:rsidRPr="00950EA7">
              <w:rPr>
                <w:rFonts w:ascii="Times New Roman" w:hAnsi="Times New Roman" w:cs="Times New Roman"/>
                <w:kern w:val="0"/>
                <w:sz w:val="24"/>
                <w:szCs w:val="24"/>
                <w:highlight w:val="yellow"/>
              </w:rPr>
              <w:t>Virtual</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2E534878" w14:textId="5235E6C7"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highlight w:val="yellow"/>
              </w:rPr>
            </w:pPr>
            <w:r w:rsidRPr="00950EA7">
              <w:rPr>
                <w:rFonts w:ascii="Times New Roman" w:hAnsi="Times New Roman" w:cs="Times New Roman"/>
                <w:kern w:val="0"/>
                <w:sz w:val="24"/>
                <w:szCs w:val="24"/>
                <w:highlight w:val="yellow"/>
              </w:rPr>
              <w:t>Email consultation: the “</w:t>
            </w:r>
            <w:proofErr w:type="spellStart"/>
            <w:r w:rsidRPr="00950EA7">
              <w:rPr>
                <w:rFonts w:ascii="Times New Roman" w:hAnsi="Times New Roman" w:cs="Times New Roman"/>
                <w:kern w:val="0"/>
                <w:sz w:val="24"/>
                <w:szCs w:val="24"/>
                <w:highlight w:val="yellow"/>
              </w:rPr>
              <w:t>fmlogit</w:t>
            </w:r>
            <w:proofErr w:type="spellEnd"/>
            <w:r w:rsidRPr="00950EA7">
              <w:rPr>
                <w:rFonts w:ascii="Times New Roman" w:hAnsi="Times New Roman" w:cs="Times New Roman"/>
                <w:kern w:val="0"/>
                <w:sz w:val="24"/>
                <w:szCs w:val="24"/>
                <w:highlight w:val="yellow"/>
              </w:rPr>
              <w:t>” software package</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4C0FF557" w14:textId="78E353FB"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highlight w:val="yellow"/>
              </w:rPr>
            </w:pPr>
            <w:proofErr w:type="spellStart"/>
            <w:r w:rsidRPr="00950EA7">
              <w:rPr>
                <w:rFonts w:ascii="Times New Roman" w:hAnsi="Times New Roman" w:cs="Times New Roman"/>
                <w:kern w:val="0"/>
                <w:sz w:val="24"/>
                <w:szCs w:val="24"/>
                <w:highlight w:val="yellow"/>
              </w:rPr>
              <w:t>Akiro</w:t>
            </w:r>
            <w:proofErr w:type="spellEnd"/>
            <w:r w:rsidRPr="00950EA7">
              <w:rPr>
                <w:rFonts w:ascii="Times New Roman" w:hAnsi="Times New Roman" w:cs="Times New Roman"/>
                <w:kern w:val="0"/>
                <w:sz w:val="24"/>
                <w:szCs w:val="24"/>
                <w:highlight w:val="yellow"/>
              </w:rPr>
              <w:t xml:space="preserve"> Soto</w:t>
            </w:r>
          </w:p>
        </w:tc>
      </w:tr>
      <w:tr w:rsidR="00C3306C" w:rsidRPr="00950EA7" w14:paraId="4A40F253" w14:textId="77777777" w:rsidTr="004F31B1">
        <w:trPr>
          <w:cantSplit/>
        </w:trPr>
        <w:tc>
          <w:tcPr>
            <w:tcW w:w="1310" w:type="dxa"/>
            <w:tcBorders>
              <w:top w:val="single" w:sz="4" w:space="0" w:color="000000"/>
              <w:left w:val="single" w:sz="4" w:space="0" w:color="000000"/>
              <w:bottom w:val="single" w:sz="4" w:space="0" w:color="000000"/>
              <w:right w:val="single" w:sz="4" w:space="0" w:color="000000"/>
            </w:tcBorders>
            <w:shd w:val="clear" w:color="auto" w:fill="FFFFFF"/>
          </w:tcPr>
          <w:p w14:paraId="43FC161D" w14:textId="6D8269A2"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rPr>
            </w:pPr>
            <w:r w:rsidRPr="00950EA7">
              <w:rPr>
                <w:rFonts w:ascii="Times New Roman" w:hAnsi="Times New Roman" w:cs="Times New Roman"/>
                <w:kern w:val="0"/>
                <w:sz w:val="24"/>
                <w:szCs w:val="24"/>
              </w:rPr>
              <w:t>Dec 2022</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38E92C41" w14:textId="4FF9B662"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rPr>
            </w:pPr>
            <w:r w:rsidRPr="00950EA7">
              <w:rPr>
                <w:rFonts w:ascii="Times New Roman" w:hAnsi="Times New Roman" w:cs="Times New Roman"/>
                <w:kern w:val="0"/>
                <w:sz w:val="24"/>
                <w:szCs w:val="24"/>
              </w:rPr>
              <w:t>Virtual</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64538BA8" w14:textId="2B617F03"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rPr>
            </w:pPr>
            <w:r w:rsidRPr="00950EA7">
              <w:rPr>
                <w:rFonts w:ascii="Times New Roman" w:hAnsi="Times New Roman" w:cs="Times New Roman"/>
                <w:kern w:val="0"/>
                <w:sz w:val="24"/>
                <w:szCs w:val="24"/>
              </w:rPr>
              <w:t>Virtual consultation: Western water rights and agricultural production</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7421A842" w14:textId="711ED92E" w:rsidR="00C3306C" w:rsidRPr="00950EA7" w:rsidRDefault="00C3306C" w:rsidP="00C3306C">
            <w:pPr>
              <w:keepLines/>
              <w:widowControl w:val="0"/>
              <w:autoSpaceDE w:val="0"/>
              <w:autoSpaceDN w:val="0"/>
              <w:adjustRightInd w:val="0"/>
              <w:spacing w:after="0" w:line="240" w:lineRule="auto"/>
              <w:ind w:left="80" w:right="80"/>
              <w:rPr>
                <w:rFonts w:ascii="Times New Roman" w:hAnsi="Times New Roman" w:cs="Times New Roman"/>
                <w:kern w:val="0"/>
                <w:sz w:val="24"/>
                <w:szCs w:val="24"/>
              </w:rPr>
            </w:pPr>
            <w:r w:rsidRPr="00950EA7">
              <w:rPr>
                <w:rFonts w:ascii="Times New Roman" w:hAnsi="Times New Roman" w:cs="Times New Roman"/>
                <w:kern w:val="0"/>
                <w:sz w:val="24"/>
                <w:szCs w:val="24"/>
              </w:rPr>
              <w:t>Center for Growth and Innovation (CGI) at Utah State University</w:t>
            </w:r>
          </w:p>
        </w:tc>
      </w:tr>
    </w:tbl>
    <w:p w14:paraId="3F0C70D9"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5B520B00"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757CD47E"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22.</w:t>
      </w:r>
      <w:r w:rsidRPr="00950EA7">
        <w:rPr>
          <w:rFonts w:ascii="Times New Roman" w:hAnsi="Times New Roman" w:cs="Times New Roman"/>
          <w:b/>
          <w:bCs/>
          <w:color w:val="000000"/>
          <w:kern w:val="0"/>
          <w:sz w:val="24"/>
          <w:szCs w:val="24"/>
        </w:rPr>
        <w:tab/>
        <w:t>EDITOR OF SCHOLARLY JOURNALS, SERVICE OR EDITORIAL ADVISORY BOARDS, REVIEWER FOR SCHOLARLY JOURNALS</w:t>
      </w:r>
    </w:p>
    <w:p w14:paraId="50F0C947"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b/>
          <w:bCs/>
          <w:color w:val="000000"/>
          <w:kern w:val="0"/>
          <w:sz w:val="24"/>
          <w:szCs w:val="24"/>
        </w:rPr>
      </w:pPr>
      <w:r w:rsidRPr="00950EA7">
        <w:rPr>
          <w:rFonts w:ascii="Times New Roman" w:hAnsi="Times New Roman" w:cs="Times New Roman"/>
          <w:color w:val="000000"/>
          <w:kern w:val="0"/>
          <w:sz w:val="24"/>
          <w:szCs w:val="24"/>
        </w:rPr>
        <w:t>Indicate whether you were an editor, served on an editorial advisory board, or were a reviewer; the name of the journal or publication, the date(s) of service; and the approximate amount of reviewing/editing you did. For book manuscript reviews, please indicate the length of the reviewed work.</w:t>
      </w:r>
      <w:r w:rsidRPr="00950EA7">
        <w:rPr>
          <w:rFonts w:ascii="Times New Roman" w:hAnsi="Times New Roman" w:cs="Times New Roman"/>
          <w:b/>
          <w:bCs/>
          <w:color w:val="000000"/>
          <w:kern w:val="0"/>
          <w:sz w:val="24"/>
          <w:szCs w:val="24"/>
        </w:rPr>
        <w:t xml:space="preserve"> Write “None” in every category and subcategory for which you have no entries. </w:t>
      </w:r>
    </w:p>
    <w:p w14:paraId="40668B06"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746F0BD2" w14:textId="47D0A886" w:rsidR="00D05A8E" w:rsidRPr="00950EA7" w:rsidRDefault="00D05A8E" w:rsidP="00AD7A76">
      <w:pPr>
        <w:widowControl w:val="0"/>
        <w:numPr>
          <w:ilvl w:val="0"/>
          <w:numId w:val="2"/>
        </w:numPr>
        <w:tabs>
          <w:tab w:val="clear" w:pos="108"/>
          <w:tab w:val="left" w:pos="828"/>
          <w:tab w:val="left" w:pos="918"/>
        </w:tabs>
        <w:autoSpaceDE w:val="0"/>
        <w:autoSpaceDN w:val="0"/>
        <w:adjustRightInd w:val="0"/>
        <w:spacing w:after="0" w:line="240" w:lineRule="auto"/>
        <w:rPr>
          <w:rFonts w:ascii="Times New Roman" w:hAnsi="Times New Roman" w:cs="Times New Roman"/>
          <w:kern w:val="0"/>
          <w:sz w:val="24"/>
          <w:szCs w:val="24"/>
        </w:rPr>
      </w:pPr>
      <w:r w:rsidRPr="00950EA7">
        <w:rPr>
          <w:rFonts w:ascii="Times New Roman" w:hAnsi="Times New Roman" w:cs="Times New Roman"/>
          <w:color w:val="000000"/>
          <w:kern w:val="0"/>
          <w:sz w:val="24"/>
          <w:szCs w:val="24"/>
          <w:u w:val="single"/>
        </w:rPr>
        <w:t>Editor</w:t>
      </w:r>
    </w:p>
    <w:p w14:paraId="63256F79"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p>
    <w:p w14:paraId="2E325C49" w14:textId="77777777" w:rsidR="00D05A8E" w:rsidRPr="00950EA7" w:rsidRDefault="00D05A8E" w:rsidP="00D05A8E">
      <w:pPr>
        <w:widowControl w:val="0"/>
        <w:numPr>
          <w:ilvl w:val="0"/>
          <w:numId w:val="2"/>
        </w:numPr>
        <w:tabs>
          <w:tab w:val="clear" w:pos="108"/>
          <w:tab w:val="left" w:pos="828"/>
          <w:tab w:val="left" w:pos="918"/>
        </w:tabs>
        <w:autoSpaceDE w:val="0"/>
        <w:autoSpaceDN w:val="0"/>
        <w:adjustRightInd w:val="0"/>
        <w:spacing w:after="0" w:line="240" w:lineRule="auto"/>
        <w:rPr>
          <w:rFonts w:ascii="Times New Roman" w:hAnsi="Times New Roman" w:cs="Times New Roman"/>
          <w:kern w:val="0"/>
          <w:sz w:val="24"/>
          <w:szCs w:val="24"/>
        </w:rPr>
      </w:pPr>
      <w:r w:rsidRPr="00950EA7">
        <w:rPr>
          <w:rFonts w:ascii="Times New Roman" w:hAnsi="Times New Roman" w:cs="Times New Roman"/>
          <w:color w:val="000000"/>
          <w:kern w:val="0"/>
          <w:sz w:val="24"/>
          <w:szCs w:val="24"/>
          <w:u w:val="single"/>
        </w:rPr>
        <w:t>Editorial Advisory Boards</w:t>
      </w:r>
    </w:p>
    <w:p w14:paraId="0F377B5E" w14:textId="77777777" w:rsidR="00D05A8E" w:rsidRPr="00950EA7" w:rsidRDefault="00D05A8E" w:rsidP="00AD7A76">
      <w:pPr>
        <w:widowControl w:val="0"/>
        <w:autoSpaceDE w:val="0"/>
        <w:autoSpaceDN w:val="0"/>
        <w:adjustRightInd w:val="0"/>
        <w:spacing w:after="0" w:line="240" w:lineRule="auto"/>
        <w:ind w:right="120"/>
        <w:rPr>
          <w:rFonts w:ascii="Times New Roman" w:hAnsi="Times New Roman" w:cs="Times New Roman"/>
          <w:color w:val="000000"/>
          <w:kern w:val="0"/>
          <w:sz w:val="24"/>
          <w:szCs w:val="24"/>
        </w:rPr>
      </w:pPr>
    </w:p>
    <w:p w14:paraId="5E848A15" w14:textId="77777777" w:rsidR="00D05A8E" w:rsidRPr="00950EA7" w:rsidRDefault="00D05A8E" w:rsidP="00D05A8E">
      <w:pPr>
        <w:widowControl w:val="0"/>
        <w:numPr>
          <w:ilvl w:val="0"/>
          <w:numId w:val="2"/>
        </w:numPr>
        <w:tabs>
          <w:tab w:val="clear" w:pos="108"/>
          <w:tab w:val="left" w:pos="828"/>
          <w:tab w:val="left" w:pos="918"/>
        </w:tabs>
        <w:autoSpaceDE w:val="0"/>
        <w:autoSpaceDN w:val="0"/>
        <w:adjustRightInd w:val="0"/>
        <w:spacing w:after="0" w:line="240" w:lineRule="auto"/>
        <w:rPr>
          <w:rFonts w:ascii="Times New Roman" w:hAnsi="Times New Roman" w:cs="Times New Roman"/>
          <w:kern w:val="0"/>
          <w:sz w:val="24"/>
          <w:szCs w:val="24"/>
        </w:rPr>
      </w:pPr>
      <w:r w:rsidRPr="00950EA7">
        <w:rPr>
          <w:rFonts w:ascii="Times New Roman" w:hAnsi="Times New Roman" w:cs="Times New Roman"/>
          <w:color w:val="000000"/>
          <w:kern w:val="0"/>
          <w:sz w:val="24"/>
          <w:szCs w:val="24"/>
          <w:u w:val="single"/>
        </w:rPr>
        <w:t>Reviewer for Scholarly Journals</w:t>
      </w:r>
    </w:p>
    <w:p w14:paraId="613CB646" w14:textId="77777777" w:rsidR="00AD7A76" w:rsidRPr="00950EA7" w:rsidRDefault="00AD7A76" w:rsidP="00AD7A76">
      <w:pPr>
        <w:widowControl w:val="0"/>
        <w:tabs>
          <w:tab w:val="left" w:pos="828"/>
          <w:tab w:val="left" w:pos="918"/>
        </w:tabs>
        <w:autoSpaceDE w:val="0"/>
        <w:autoSpaceDN w:val="0"/>
        <w:adjustRightInd w:val="0"/>
        <w:spacing w:after="0" w:line="240" w:lineRule="auto"/>
        <w:rPr>
          <w:rFonts w:ascii="Times New Roman" w:hAnsi="Times New Roman" w:cs="Times New Roman"/>
          <w:kern w:val="0"/>
          <w:sz w:val="24"/>
          <w:szCs w:val="24"/>
        </w:rPr>
      </w:pPr>
    </w:p>
    <w:p w14:paraId="5320D5B7" w14:textId="7D54CFE9" w:rsidR="00AD7A76" w:rsidRPr="00950EA7" w:rsidRDefault="00AD7A76" w:rsidP="00AD7A76">
      <w:pPr>
        <w:widowControl w:val="0"/>
        <w:autoSpaceDE w:val="0"/>
        <w:autoSpaceDN w:val="0"/>
        <w:adjustRightInd w:val="0"/>
        <w:spacing w:after="0" w:line="240" w:lineRule="auto"/>
        <w:ind w:left="360" w:right="365"/>
        <w:rPr>
          <w:rFonts w:ascii="Times New Roman" w:hAnsi="Times New Roman" w:cs="Times New Roman"/>
          <w:color w:val="000000"/>
          <w:sz w:val="24"/>
          <w:szCs w:val="24"/>
          <w:highlight w:val="yellow"/>
        </w:rPr>
      </w:pPr>
      <w:r w:rsidRPr="00950EA7">
        <w:rPr>
          <w:rFonts w:ascii="Times New Roman" w:hAnsi="Times New Roman" w:cs="Times New Roman"/>
          <w:color w:val="000000"/>
          <w:sz w:val="24"/>
          <w:szCs w:val="24"/>
          <w:highlight w:val="yellow"/>
        </w:rPr>
        <w:t xml:space="preserve">Journal of Environmental Economics and </w:t>
      </w:r>
      <w:r w:rsidR="00412EEB" w:rsidRPr="00950EA7">
        <w:rPr>
          <w:rFonts w:ascii="Times New Roman" w:hAnsi="Times New Roman" w:cs="Times New Roman"/>
          <w:color w:val="000000"/>
          <w:sz w:val="24"/>
          <w:szCs w:val="24"/>
          <w:highlight w:val="yellow"/>
        </w:rPr>
        <w:t>Management</w:t>
      </w:r>
      <w:r w:rsidR="00047DAF" w:rsidRPr="00950EA7">
        <w:rPr>
          <w:rFonts w:ascii="Times New Roman" w:hAnsi="Times New Roman" w:cs="Times New Roman"/>
          <w:color w:val="000000"/>
          <w:sz w:val="24"/>
          <w:szCs w:val="24"/>
          <w:highlight w:val="yellow"/>
        </w:rPr>
        <w:t>: 2023</w:t>
      </w:r>
    </w:p>
    <w:p w14:paraId="07555D5E" w14:textId="682E4BDA" w:rsidR="00AD7A76" w:rsidRPr="00950EA7" w:rsidRDefault="00AD7A76" w:rsidP="00AD7A76">
      <w:pPr>
        <w:widowControl w:val="0"/>
        <w:autoSpaceDE w:val="0"/>
        <w:autoSpaceDN w:val="0"/>
        <w:adjustRightInd w:val="0"/>
        <w:spacing w:after="0" w:line="240" w:lineRule="auto"/>
        <w:ind w:left="3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highlight w:val="yellow"/>
        </w:rPr>
        <w:t>Journal of Development Economics: 2023</w:t>
      </w:r>
    </w:p>
    <w:p w14:paraId="70EB9BFD" w14:textId="77777777" w:rsidR="00AD7A76" w:rsidRPr="00950EA7" w:rsidRDefault="00AD7A76" w:rsidP="00AD7A76">
      <w:pPr>
        <w:widowControl w:val="0"/>
        <w:autoSpaceDE w:val="0"/>
        <w:autoSpaceDN w:val="0"/>
        <w:adjustRightInd w:val="0"/>
        <w:spacing w:after="0" w:line="240" w:lineRule="auto"/>
        <w:ind w:left="3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Contemporary Economic Policy: 2022</w:t>
      </w:r>
    </w:p>
    <w:p w14:paraId="1DB225AB" w14:textId="6B1E3E00" w:rsidR="00D05A8E" w:rsidRPr="00950EA7" w:rsidRDefault="00AD7A76" w:rsidP="00CE3044">
      <w:pPr>
        <w:widowControl w:val="0"/>
        <w:autoSpaceDE w:val="0"/>
        <w:autoSpaceDN w:val="0"/>
        <w:adjustRightInd w:val="0"/>
        <w:spacing w:after="0" w:line="240" w:lineRule="auto"/>
        <w:ind w:left="3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Climatic Change: 2022</w:t>
      </w:r>
    </w:p>
    <w:p w14:paraId="565BC306" w14:textId="77777777" w:rsidR="00D05A8E" w:rsidRPr="00950EA7" w:rsidRDefault="00D05A8E" w:rsidP="00D05A8E">
      <w:pPr>
        <w:widowControl w:val="0"/>
        <w:autoSpaceDE w:val="0"/>
        <w:autoSpaceDN w:val="0"/>
        <w:adjustRightInd w:val="0"/>
        <w:spacing w:after="0" w:line="240" w:lineRule="auto"/>
        <w:ind w:left="300" w:right="365" w:hanging="180"/>
        <w:rPr>
          <w:rFonts w:ascii="Times New Roman" w:hAnsi="Times New Roman" w:cs="Times New Roman"/>
          <w:kern w:val="0"/>
          <w:sz w:val="24"/>
          <w:szCs w:val="24"/>
        </w:rPr>
      </w:pPr>
    </w:p>
    <w:p w14:paraId="195595F9" w14:textId="77777777" w:rsidR="00D05A8E" w:rsidRPr="00950EA7" w:rsidRDefault="00D05A8E" w:rsidP="00D05A8E">
      <w:pPr>
        <w:widowControl w:val="0"/>
        <w:numPr>
          <w:ilvl w:val="0"/>
          <w:numId w:val="2"/>
        </w:numPr>
        <w:tabs>
          <w:tab w:val="clear" w:pos="108"/>
          <w:tab w:val="left" w:pos="828"/>
          <w:tab w:val="left" w:pos="918"/>
        </w:tabs>
        <w:autoSpaceDE w:val="0"/>
        <w:autoSpaceDN w:val="0"/>
        <w:adjustRightInd w:val="0"/>
        <w:spacing w:after="0" w:line="240" w:lineRule="auto"/>
        <w:rPr>
          <w:rFonts w:ascii="Times New Roman" w:hAnsi="Times New Roman" w:cs="Times New Roman"/>
          <w:kern w:val="0"/>
          <w:sz w:val="24"/>
          <w:szCs w:val="24"/>
        </w:rPr>
      </w:pPr>
      <w:r w:rsidRPr="00950EA7">
        <w:rPr>
          <w:rFonts w:ascii="Times New Roman" w:hAnsi="Times New Roman" w:cs="Times New Roman"/>
          <w:color w:val="000000"/>
          <w:kern w:val="0"/>
          <w:sz w:val="24"/>
          <w:szCs w:val="24"/>
          <w:u w:val="single"/>
        </w:rPr>
        <w:t>Book Manuscripts Reviewed</w:t>
      </w:r>
    </w:p>
    <w:p w14:paraId="03672E4E"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p>
    <w:p w14:paraId="28680655" w14:textId="77777777" w:rsidR="00D05A8E" w:rsidRPr="00950EA7" w:rsidRDefault="00D05A8E" w:rsidP="00D05A8E">
      <w:pPr>
        <w:widowControl w:val="0"/>
        <w:autoSpaceDE w:val="0"/>
        <w:autoSpaceDN w:val="0"/>
        <w:adjustRightInd w:val="0"/>
        <w:spacing w:after="0" w:line="240" w:lineRule="auto"/>
        <w:ind w:left="120" w:right="365"/>
        <w:rPr>
          <w:rFonts w:ascii="Times New Roman" w:hAnsi="Times New Roman" w:cs="Times New Roman"/>
          <w:color w:val="000000"/>
          <w:kern w:val="0"/>
          <w:sz w:val="24"/>
          <w:szCs w:val="24"/>
        </w:rPr>
      </w:pPr>
    </w:p>
    <w:p w14:paraId="39C7B3DC"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23.</w:t>
      </w:r>
      <w:r w:rsidRPr="00950EA7">
        <w:rPr>
          <w:rFonts w:ascii="Times New Roman" w:hAnsi="Times New Roman" w:cs="Times New Roman"/>
          <w:b/>
          <w:bCs/>
          <w:color w:val="000000"/>
          <w:kern w:val="0"/>
          <w:sz w:val="24"/>
          <w:szCs w:val="24"/>
        </w:rPr>
        <w:tab/>
        <w:t>INTERNATIONAL ACTIVITIES</w:t>
      </w:r>
    </w:p>
    <w:p w14:paraId="2453C4D4" w14:textId="77777777" w:rsidR="00C32A28" w:rsidRPr="00950EA7" w:rsidRDefault="00C32A28" w:rsidP="00D05A8E">
      <w:pPr>
        <w:widowControl w:val="0"/>
        <w:tabs>
          <w:tab w:val="left" w:pos="468"/>
        </w:tabs>
        <w:autoSpaceDE w:val="0"/>
        <w:autoSpaceDN w:val="0"/>
        <w:adjustRightInd w:val="0"/>
        <w:spacing w:after="0" w:line="240" w:lineRule="auto"/>
        <w:ind w:left="120" w:right="365" w:hanging="360"/>
        <w:jc w:val="both"/>
        <w:rPr>
          <w:rFonts w:ascii="Times New Roman" w:hAnsi="Times New Roman" w:cs="Times New Roman"/>
          <w:b/>
          <w:bCs/>
          <w:color w:val="000000"/>
          <w:kern w:val="0"/>
          <w:sz w:val="24"/>
          <w:szCs w:val="24"/>
        </w:rPr>
      </w:pPr>
    </w:p>
    <w:p w14:paraId="68E7C5D5" w14:textId="5721C0D3" w:rsidR="00602E96" w:rsidRDefault="00911C78" w:rsidP="001E568E">
      <w:pPr>
        <w:widowControl w:val="0"/>
        <w:tabs>
          <w:tab w:val="left" w:pos="468"/>
        </w:tabs>
        <w:autoSpaceDE w:val="0"/>
        <w:autoSpaceDN w:val="0"/>
        <w:adjustRightInd w:val="0"/>
        <w:spacing w:after="0" w:line="240" w:lineRule="auto"/>
        <w:ind w:left="120" w:right="360"/>
        <w:jc w:val="both"/>
        <w:rPr>
          <w:rFonts w:ascii="Times New Roman" w:hAnsi="Times New Roman" w:cs="Times New Roman"/>
          <w:color w:val="000000"/>
          <w:sz w:val="24"/>
          <w:szCs w:val="24"/>
        </w:rPr>
      </w:pPr>
      <w:r w:rsidRPr="00950EA7">
        <w:rPr>
          <w:rFonts w:ascii="Times New Roman" w:hAnsi="Times New Roman" w:cs="Times New Roman"/>
          <w:color w:val="000000"/>
          <w:sz w:val="24"/>
          <w:szCs w:val="24"/>
        </w:rPr>
        <w:lastRenderedPageBreak/>
        <w:t>Part of m</w:t>
      </w:r>
      <w:r w:rsidR="00DD5304" w:rsidRPr="00950EA7">
        <w:rPr>
          <w:rFonts w:ascii="Times New Roman" w:hAnsi="Times New Roman" w:cs="Times New Roman"/>
          <w:color w:val="000000"/>
          <w:sz w:val="24"/>
          <w:szCs w:val="24"/>
        </w:rPr>
        <w:t xml:space="preserve">y research program </w:t>
      </w:r>
      <w:r w:rsidRPr="00950EA7">
        <w:rPr>
          <w:rFonts w:ascii="Times New Roman" w:hAnsi="Times New Roman" w:cs="Times New Roman"/>
          <w:color w:val="000000"/>
          <w:sz w:val="24"/>
          <w:szCs w:val="24"/>
        </w:rPr>
        <w:t xml:space="preserve">makes extensive efforts </w:t>
      </w:r>
      <w:r w:rsidR="00150E77" w:rsidRPr="00950EA7">
        <w:rPr>
          <w:rFonts w:ascii="Times New Roman" w:hAnsi="Times New Roman" w:cs="Times New Roman"/>
          <w:color w:val="000000"/>
          <w:sz w:val="24"/>
          <w:szCs w:val="24"/>
        </w:rPr>
        <w:t xml:space="preserve">to </w:t>
      </w:r>
      <w:r w:rsidRPr="00950EA7">
        <w:rPr>
          <w:rFonts w:ascii="Times New Roman" w:hAnsi="Times New Roman" w:cs="Times New Roman"/>
          <w:color w:val="000000"/>
          <w:sz w:val="24"/>
          <w:szCs w:val="24"/>
        </w:rPr>
        <w:t>u</w:t>
      </w:r>
      <w:r w:rsidR="00DD5304" w:rsidRPr="00950EA7">
        <w:rPr>
          <w:rFonts w:ascii="Times New Roman" w:hAnsi="Times New Roman" w:cs="Times New Roman"/>
          <w:color w:val="000000"/>
          <w:sz w:val="24"/>
          <w:szCs w:val="24"/>
        </w:rPr>
        <w:t>nderstand the impact of environmental change</w:t>
      </w:r>
      <w:r w:rsidR="002B0BD2" w:rsidRPr="00950EA7">
        <w:rPr>
          <w:rFonts w:ascii="Times New Roman" w:hAnsi="Times New Roman" w:cs="Times New Roman"/>
          <w:color w:val="000000"/>
          <w:sz w:val="24"/>
          <w:szCs w:val="24"/>
        </w:rPr>
        <w:t xml:space="preserve"> and potential adaptation in</w:t>
      </w:r>
      <w:r w:rsidR="00DD5304" w:rsidRPr="00950EA7">
        <w:rPr>
          <w:rFonts w:ascii="Times New Roman" w:hAnsi="Times New Roman" w:cs="Times New Roman"/>
          <w:color w:val="000000"/>
          <w:sz w:val="24"/>
          <w:szCs w:val="24"/>
        </w:rPr>
        <w:t xml:space="preserve"> international</w:t>
      </w:r>
      <w:r w:rsidR="002B0BD2" w:rsidRPr="00950EA7">
        <w:rPr>
          <w:rFonts w:ascii="Times New Roman" w:hAnsi="Times New Roman" w:cs="Times New Roman"/>
          <w:color w:val="000000"/>
          <w:sz w:val="24"/>
          <w:szCs w:val="24"/>
        </w:rPr>
        <w:t xml:space="preserve"> contexts</w:t>
      </w:r>
      <w:r w:rsidR="00DD5304" w:rsidRPr="00950EA7">
        <w:rPr>
          <w:rFonts w:ascii="Times New Roman" w:hAnsi="Times New Roman" w:cs="Times New Roman"/>
          <w:color w:val="000000"/>
          <w:sz w:val="24"/>
          <w:szCs w:val="24"/>
        </w:rPr>
        <w:t xml:space="preserve"> – </w:t>
      </w:r>
      <w:r w:rsidR="00A33B64" w:rsidRPr="00950EA7">
        <w:rPr>
          <w:rFonts w:ascii="Times New Roman" w:hAnsi="Times New Roman" w:cs="Times New Roman"/>
          <w:color w:val="000000"/>
          <w:sz w:val="24"/>
          <w:szCs w:val="24"/>
        </w:rPr>
        <w:t xml:space="preserve">specifically </w:t>
      </w:r>
      <w:r w:rsidR="00DD5304" w:rsidRPr="00950EA7">
        <w:rPr>
          <w:rFonts w:ascii="Times New Roman" w:hAnsi="Times New Roman" w:cs="Times New Roman"/>
          <w:color w:val="000000"/>
          <w:sz w:val="24"/>
          <w:szCs w:val="24"/>
        </w:rPr>
        <w:t xml:space="preserve">in India, China, </w:t>
      </w:r>
      <w:r w:rsidR="00150E77" w:rsidRPr="00950EA7">
        <w:rPr>
          <w:rFonts w:ascii="Times New Roman" w:hAnsi="Times New Roman" w:cs="Times New Roman"/>
          <w:color w:val="000000"/>
          <w:sz w:val="24"/>
          <w:szCs w:val="24"/>
        </w:rPr>
        <w:t xml:space="preserve">and </w:t>
      </w:r>
      <w:r w:rsidR="00DD5304" w:rsidRPr="00950EA7">
        <w:rPr>
          <w:rFonts w:ascii="Times New Roman" w:hAnsi="Times New Roman" w:cs="Times New Roman"/>
          <w:color w:val="000000"/>
          <w:sz w:val="24"/>
          <w:szCs w:val="24"/>
        </w:rPr>
        <w:t>Bangladesh</w:t>
      </w:r>
      <w:r w:rsidR="00502E3B" w:rsidRPr="00950EA7">
        <w:rPr>
          <w:rFonts w:ascii="Times New Roman" w:hAnsi="Times New Roman" w:cs="Times New Roman"/>
          <w:color w:val="000000"/>
          <w:sz w:val="24"/>
          <w:szCs w:val="24"/>
        </w:rPr>
        <w:t xml:space="preserve"> </w:t>
      </w:r>
      <w:r w:rsidR="00DD5304" w:rsidRPr="00950EA7">
        <w:rPr>
          <w:rFonts w:ascii="Times New Roman" w:hAnsi="Times New Roman" w:cs="Times New Roman"/>
          <w:color w:val="000000"/>
          <w:sz w:val="24"/>
          <w:szCs w:val="24"/>
        </w:rPr>
        <w:t xml:space="preserve">– using geospatial data. </w:t>
      </w:r>
      <w:r w:rsidR="008E7DBC" w:rsidRPr="00950EA7">
        <w:rPr>
          <w:rFonts w:ascii="Times New Roman" w:hAnsi="Times New Roman" w:cs="Times New Roman"/>
          <w:color w:val="000000"/>
          <w:sz w:val="24"/>
          <w:szCs w:val="24"/>
        </w:rPr>
        <w:t>These pieces of work have appeared in internationally renounced journals</w:t>
      </w:r>
      <w:r w:rsidR="00687540" w:rsidRPr="00950EA7">
        <w:rPr>
          <w:rFonts w:ascii="Times New Roman" w:hAnsi="Times New Roman" w:cs="Times New Roman"/>
          <w:color w:val="000000"/>
          <w:sz w:val="24"/>
          <w:szCs w:val="24"/>
        </w:rPr>
        <w:t xml:space="preserve"> with high impact</w:t>
      </w:r>
      <w:r w:rsidR="008E7DBC" w:rsidRPr="00950EA7">
        <w:rPr>
          <w:rFonts w:ascii="Times New Roman" w:hAnsi="Times New Roman" w:cs="Times New Roman"/>
          <w:color w:val="000000"/>
          <w:sz w:val="24"/>
          <w:szCs w:val="24"/>
        </w:rPr>
        <w:t xml:space="preserve">. </w:t>
      </w:r>
      <w:r w:rsidR="00DD5304" w:rsidRPr="00950EA7">
        <w:rPr>
          <w:rFonts w:ascii="Times New Roman" w:hAnsi="Times New Roman" w:cs="Times New Roman"/>
          <w:color w:val="000000"/>
          <w:sz w:val="24"/>
          <w:szCs w:val="24"/>
        </w:rPr>
        <w:t xml:space="preserve">For example, my </w:t>
      </w:r>
      <w:r w:rsidR="00B731A1" w:rsidRPr="00950EA7">
        <w:rPr>
          <w:rFonts w:ascii="Times New Roman" w:hAnsi="Times New Roman" w:cs="Times New Roman"/>
          <w:color w:val="000000"/>
          <w:sz w:val="24"/>
          <w:szCs w:val="24"/>
        </w:rPr>
        <w:t xml:space="preserve">coauthored paper </w:t>
      </w:r>
      <w:r w:rsidR="00DD5304" w:rsidRPr="00950EA7">
        <w:rPr>
          <w:rFonts w:ascii="Times New Roman" w:hAnsi="Times New Roman" w:cs="Times New Roman"/>
          <w:color w:val="000000"/>
          <w:sz w:val="24"/>
          <w:szCs w:val="24"/>
        </w:rPr>
        <w:t>(</w:t>
      </w:r>
      <w:proofErr w:type="spellStart"/>
      <w:r w:rsidR="00DD5304" w:rsidRPr="00950EA7">
        <w:rPr>
          <w:rFonts w:ascii="Times New Roman" w:hAnsi="Times New Roman" w:cs="Times New Roman"/>
          <w:color w:val="000000"/>
          <w:sz w:val="24"/>
          <w:szCs w:val="24"/>
        </w:rPr>
        <w:t>Guimbeau</w:t>
      </w:r>
      <w:proofErr w:type="spellEnd"/>
      <w:r w:rsidR="00DD5304" w:rsidRPr="00950EA7">
        <w:rPr>
          <w:rFonts w:ascii="Times New Roman" w:hAnsi="Times New Roman" w:cs="Times New Roman"/>
          <w:color w:val="000000"/>
          <w:sz w:val="24"/>
          <w:szCs w:val="24"/>
        </w:rPr>
        <w:t xml:space="preserve"> et al., 2023</w:t>
      </w:r>
      <w:r w:rsidR="00D162F3" w:rsidRPr="00950EA7">
        <w:rPr>
          <w:rFonts w:ascii="Times New Roman" w:hAnsi="Times New Roman" w:cs="Times New Roman"/>
          <w:color w:val="000000"/>
          <w:sz w:val="24"/>
          <w:szCs w:val="24"/>
        </w:rPr>
        <w:t xml:space="preserve"> </w:t>
      </w:r>
      <w:r w:rsidR="00D162F3" w:rsidRPr="00950EA7">
        <w:rPr>
          <w:rFonts w:ascii="Times New Roman" w:hAnsi="Times New Roman" w:cs="Times New Roman"/>
          <w:i/>
          <w:iCs/>
          <w:color w:val="000000"/>
          <w:sz w:val="24"/>
          <w:szCs w:val="24"/>
        </w:rPr>
        <w:t>World Development</w:t>
      </w:r>
      <w:r w:rsidR="00DD5304" w:rsidRPr="00950EA7">
        <w:rPr>
          <w:rFonts w:ascii="Times New Roman" w:hAnsi="Times New Roman" w:cs="Times New Roman"/>
          <w:color w:val="000000"/>
          <w:sz w:val="24"/>
          <w:szCs w:val="24"/>
        </w:rPr>
        <w:t>) looks at the impact of natural resource extraction on women’s agency in India</w:t>
      </w:r>
      <w:r w:rsidR="00B731A1" w:rsidRPr="00950EA7">
        <w:rPr>
          <w:rFonts w:ascii="Times New Roman" w:hAnsi="Times New Roman" w:cs="Times New Roman"/>
          <w:color w:val="000000"/>
          <w:sz w:val="24"/>
          <w:szCs w:val="24"/>
        </w:rPr>
        <w:t>.</w:t>
      </w:r>
      <w:r w:rsidR="00DD5304" w:rsidRPr="00950EA7">
        <w:rPr>
          <w:rFonts w:ascii="Times New Roman" w:hAnsi="Times New Roman" w:cs="Times New Roman"/>
          <w:color w:val="000000"/>
          <w:sz w:val="24"/>
          <w:szCs w:val="24"/>
        </w:rPr>
        <w:t xml:space="preserve"> </w:t>
      </w:r>
      <w:r w:rsidR="00B731A1" w:rsidRPr="00950EA7">
        <w:rPr>
          <w:rFonts w:ascii="Times New Roman" w:hAnsi="Times New Roman" w:cs="Times New Roman"/>
          <w:color w:val="000000"/>
          <w:sz w:val="24"/>
          <w:szCs w:val="24"/>
        </w:rPr>
        <w:t>Another co</w:t>
      </w:r>
      <w:r w:rsidR="002B0BD2" w:rsidRPr="00950EA7">
        <w:rPr>
          <w:rFonts w:ascii="Times New Roman" w:hAnsi="Times New Roman" w:cs="Times New Roman"/>
          <w:color w:val="000000"/>
          <w:sz w:val="24"/>
          <w:szCs w:val="24"/>
        </w:rPr>
        <w:t>-</w:t>
      </w:r>
      <w:r w:rsidR="00B731A1" w:rsidRPr="00950EA7">
        <w:rPr>
          <w:rFonts w:ascii="Times New Roman" w:hAnsi="Times New Roman" w:cs="Times New Roman"/>
          <w:color w:val="000000"/>
          <w:sz w:val="24"/>
          <w:szCs w:val="24"/>
        </w:rPr>
        <w:t>authored work (Yao et al. 2023</w:t>
      </w:r>
      <w:r w:rsidR="00FA6142" w:rsidRPr="00950EA7">
        <w:rPr>
          <w:rFonts w:ascii="Times New Roman" w:hAnsi="Times New Roman" w:cs="Times New Roman"/>
          <w:color w:val="000000"/>
          <w:sz w:val="24"/>
          <w:szCs w:val="24"/>
        </w:rPr>
        <w:t xml:space="preserve"> </w:t>
      </w:r>
      <w:r w:rsidR="00FA6142" w:rsidRPr="00950EA7">
        <w:rPr>
          <w:rFonts w:ascii="Times New Roman" w:hAnsi="Times New Roman" w:cs="Times New Roman"/>
          <w:i/>
          <w:iCs/>
          <w:color w:val="000000"/>
          <w:sz w:val="24"/>
          <w:szCs w:val="24"/>
        </w:rPr>
        <w:t>Environmental and Resource Economics</w:t>
      </w:r>
      <w:r w:rsidR="00B731A1" w:rsidRPr="00950EA7">
        <w:rPr>
          <w:rFonts w:ascii="Times New Roman" w:hAnsi="Times New Roman" w:cs="Times New Roman"/>
          <w:color w:val="000000"/>
          <w:sz w:val="24"/>
          <w:szCs w:val="24"/>
        </w:rPr>
        <w:t>) quantified the effects of air pollution on the performance of high-stake</w:t>
      </w:r>
      <w:r w:rsidR="009F154D" w:rsidRPr="00950EA7">
        <w:rPr>
          <w:rFonts w:ascii="Times New Roman" w:hAnsi="Times New Roman" w:cs="Times New Roman"/>
          <w:color w:val="000000"/>
          <w:sz w:val="24"/>
          <w:szCs w:val="24"/>
        </w:rPr>
        <w:t>s</w:t>
      </w:r>
      <w:r w:rsidR="00B731A1" w:rsidRPr="00950EA7">
        <w:rPr>
          <w:rFonts w:ascii="Times New Roman" w:hAnsi="Times New Roman" w:cs="Times New Roman"/>
          <w:color w:val="000000"/>
          <w:sz w:val="24"/>
          <w:szCs w:val="24"/>
        </w:rPr>
        <w:t xml:space="preserve"> cognitive skills in China. I have</w:t>
      </w:r>
      <w:r w:rsidR="00DD5304" w:rsidRPr="00950EA7">
        <w:rPr>
          <w:rFonts w:ascii="Times New Roman" w:hAnsi="Times New Roman" w:cs="Times New Roman"/>
          <w:color w:val="000000"/>
          <w:sz w:val="24"/>
          <w:szCs w:val="24"/>
        </w:rPr>
        <w:t xml:space="preserve"> ongoing work</w:t>
      </w:r>
      <w:r w:rsidR="00B731A1" w:rsidRPr="00950EA7">
        <w:rPr>
          <w:rFonts w:ascii="Times New Roman" w:hAnsi="Times New Roman" w:cs="Times New Roman"/>
          <w:color w:val="000000"/>
          <w:sz w:val="24"/>
          <w:szCs w:val="24"/>
        </w:rPr>
        <w:t xml:space="preserve"> investigating </w:t>
      </w:r>
      <w:r w:rsidR="00DD5304" w:rsidRPr="00950EA7">
        <w:rPr>
          <w:rFonts w:ascii="Times New Roman" w:hAnsi="Times New Roman" w:cs="Times New Roman"/>
          <w:color w:val="000000"/>
          <w:sz w:val="24"/>
          <w:szCs w:val="24"/>
        </w:rPr>
        <w:t xml:space="preserve">the impact of salinity on </w:t>
      </w:r>
      <w:r w:rsidR="00777E46" w:rsidRPr="00950EA7">
        <w:rPr>
          <w:rFonts w:ascii="Times New Roman" w:hAnsi="Times New Roman" w:cs="Times New Roman"/>
          <w:color w:val="000000"/>
          <w:sz w:val="24"/>
          <w:szCs w:val="24"/>
        </w:rPr>
        <w:t>early childhood</w:t>
      </w:r>
      <w:r w:rsidR="00DD5304" w:rsidRPr="00950EA7">
        <w:rPr>
          <w:rFonts w:ascii="Times New Roman" w:hAnsi="Times New Roman" w:cs="Times New Roman"/>
          <w:color w:val="000000"/>
          <w:sz w:val="24"/>
          <w:szCs w:val="24"/>
        </w:rPr>
        <w:t xml:space="preserve"> malnutrition in Bangladesh</w:t>
      </w:r>
      <w:r w:rsidR="00B731A1" w:rsidRPr="00950EA7">
        <w:rPr>
          <w:rFonts w:ascii="Times New Roman" w:hAnsi="Times New Roman" w:cs="Times New Roman"/>
          <w:color w:val="000000"/>
          <w:sz w:val="24"/>
          <w:szCs w:val="24"/>
        </w:rPr>
        <w:t xml:space="preserve"> (</w:t>
      </w:r>
      <w:proofErr w:type="spellStart"/>
      <w:r w:rsidR="00B731A1" w:rsidRPr="00950EA7">
        <w:rPr>
          <w:rFonts w:ascii="Times New Roman" w:hAnsi="Times New Roman" w:cs="Times New Roman"/>
          <w:color w:val="000000"/>
          <w:sz w:val="24"/>
          <w:szCs w:val="24"/>
        </w:rPr>
        <w:t>Guimbeau</w:t>
      </w:r>
      <w:proofErr w:type="spellEnd"/>
      <w:r w:rsidR="00B731A1" w:rsidRPr="00950EA7">
        <w:rPr>
          <w:rFonts w:ascii="Times New Roman" w:hAnsi="Times New Roman" w:cs="Times New Roman"/>
          <w:color w:val="000000"/>
          <w:sz w:val="24"/>
          <w:szCs w:val="24"/>
        </w:rPr>
        <w:t xml:space="preserve"> et al. working paper)</w:t>
      </w:r>
      <w:r w:rsidR="009F154D" w:rsidRPr="00950EA7">
        <w:rPr>
          <w:rFonts w:ascii="Times New Roman" w:hAnsi="Times New Roman" w:cs="Times New Roman"/>
          <w:color w:val="000000"/>
          <w:sz w:val="24"/>
          <w:szCs w:val="24"/>
        </w:rPr>
        <w:t xml:space="preserve"> and</w:t>
      </w:r>
      <w:r w:rsidR="00B731A1" w:rsidRPr="00950EA7">
        <w:rPr>
          <w:rFonts w:ascii="Times New Roman" w:hAnsi="Times New Roman" w:cs="Times New Roman"/>
          <w:color w:val="000000"/>
          <w:sz w:val="24"/>
          <w:szCs w:val="24"/>
        </w:rPr>
        <w:t xml:space="preserve"> the impact of drought and extreme heat on intimate partner violence (</w:t>
      </w:r>
      <w:proofErr w:type="spellStart"/>
      <w:r w:rsidR="00B731A1" w:rsidRPr="00950EA7">
        <w:rPr>
          <w:rFonts w:ascii="Times New Roman" w:hAnsi="Times New Roman" w:cs="Times New Roman"/>
          <w:color w:val="000000"/>
          <w:sz w:val="24"/>
          <w:szCs w:val="24"/>
        </w:rPr>
        <w:t>Guimbeau</w:t>
      </w:r>
      <w:proofErr w:type="spellEnd"/>
      <w:r w:rsidR="00B731A1" w:rsidRPr="00950EA7">
        <w:rPr>
          <w:rFonts w:ascii="Times New Roman" w:hAnsi="Times New Roman" w:cs="Times New Roman"/>
          <w:color w:val="000000"/>
          <w:sz w:val="24"/>
          <w:szCs w:val="24"/>
        </w:rPr>
        <w:t xml:space="preserve"> et al. working paper)</w:t>
      </w:r>
      <w:r w:rsidR="009F154D" w:rsidRPr="00950EA7">
        <w:rPr>
          <w:rFonts w:ascii="Times New Roman" w:hAnsi="Times New Roman" w:cs="Times New Roman"/>
          <w:color w:val="000000"/>
          <w:sz w:val="24"/>
          <w:szCs w:val="24"/>
        </w:rPr>
        <w:t>.</w:t>
      </w:r>
      <w:r w:rsidR="00DD5304" w:rsidRPr="00950EA7">
        <w:rPr>
          <w:rFonts w:ascii="Times New Roman" w:hAnsi="Times New Roman" w:cs="Times New Roman"/>
          <w:color w:val="000000"/>
          <w:sz w:val="24"/>
          <w:szCs w:val="24"/>
        </w:rPr>
        <w:t xml:space="preserve"> </w:t>
      </w:r>
    </w:p>
    <w:p w14:paraId="3AC9EDF1" w14:textId="77777777" w:rsidR="00890B1A" w:rsidRDefault="00890B1A" w:rsidP="001E568E">
      <w:pPr>
        <w:widowControl w:val="0"/>
        <w:tabs>
          <w:tab w:val="left" w:pos="468"/>
        </w:tabs>
        <w:autoSpaceDE w:val="0"/>
        <w:autoSpaceDN w:val="0"/>
        <w:adjustRightInd w:val="0"/>
        <w:spacing w:after="0" w:line="240" w:lineRule="auto"/>
        <w:ind w:left="120" w:right="360"/>
        <w:jc w:val="both"/>
        <w:rPr>
          <w:rFonts w:ascii="Times New Roman" w:hAnsi="Times New Roman" w:cs="Times New Roman"/>
          <w:color w:val="000000"/>
          <w:sz w:val="24"/>
          <w:szCs w:val="24"/>
        </w:rPr>
      </w:pPr>
    </w:p>
    <w:p w14:paraId="58ED1DCC" w14:textId="45E2ED02" w:rsidR="00890B1A" w:rsidRPr="00950EA7" w:rsidRDefault="00890B1A" w:rsidP="001E568E">
      <w:pPr>
        <w:widowControl w:val="0"/>
        <w:tabs>
          <w:tab w:val="left" w:pos="468"/>
        </w:tabs>
        <w:autoSpaceDE w:val="0"/>
        <w:autoSpaceDN w:val="0"/>
        <w:adjustRightInd w:val="0"/>
        <w:spacing w:after="0" w:line="240" w:lineRule="auto"/>
        <w:ind w:left="120" w:right="360"/>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International students; conferences; </w:t>
      </w:r>
    </w:p>
    <w:p w14:paraId="214EC7F2"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66595592"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24.</w:t>
      </w:r>
      <w:r w:rsidRPr="00950EA7">
        <w:rPr>
          <w:rFonts w:ascii="Times New Roman" w:hAnsi="Times New Roman" w:cs="Times New Roman"/>
          <w:b/>
          <w:bCs/>
          <w:color w:val="000000"/>
          <w:kern w:val="0"/>
          <w:sz w:val="24"/>
          <w:szCs w:val="24"/>
        </w:rPr>
        <w:tab/>
        <w:t>EXTENSION PROGRAMS (for IFAS only)</w:t>
      </w:r>
    </w:p>
    <w:p w14:paraId="721892A4" w14:textId="5FB0E4AB" w:rsidR="00C815A4" w:rsidRPr="00950EA7" w:rsidRDefault="00C815A4" w:rsidP="00D05A8E">
      <w:pPr>
        <w:widowControl w:val="0"/>
        <w:autoSpaceDE w:val="0"/>
        <w:autoSpaceDN w:val="0"/>
        <w:adjustRightInd w:val="0"/>
        <w:spacing w:after="0" w:line="240" w:lineRule="auto"/>
        <w:ind w:left="120" w:right="120"/>
        <w:rPr>
          <w:rFonts w:ascii="Times New Roman" w:hAnsi="Times New Roman" w:cs="Times New Roman"/>
        </w:rPr>
      </w:pPr>
    </w:p>
    <w:p w14:paraId="19183A48" w14:textId="30AB6C00" w:rsidR="00C815A4" w:rsidRPr="00950EA7" w:rsidRDefault="00C815A4" w:rsidP="00D05A8E">
      <w:pPr>
        <w:widowControl w:val="0"/>
        <w:autoSpaceDE w:val="0"/>
        <w:autoSpaceDN w:val="0"/>
        <w:adjustRightInd w:val="0"/>
        <w:spacing w:after="0" w:line="240" w:lineRule="auto"/>
        <w:ind w:left="120" w:right="120"/>
        <w:rPr>
          <w:rFonts w:ascii="Times New Roman" w:hAnsi="Times New Roman" w:cs="Times New Roman"/>
        </w:rPr>
      </w:pPr>
      <w:r w:rsidRPr="00950EA7">
        <w:rPr>
          <w:rFonts w:ascii="Times New Roman" w:hAnsi="Times New Roman" w:cs="Times New Roman"/>
        </w:rPr>
        <w:t xml:space="preserve">My research and teaching programs </w:t>
      </w:r>
      <w:r w:rsidR="00EB3DA6" w:rsidRPr="00950EA7">
        <w:rPr>
          <w:rFonts w:ascii="Times New Roman" w:hAnsi="Times New Roman" w:cs="Times New Roman"/>
        </w:rPr>
        <w:t>naturally extend to multiple stakeholders within Florida</w:t>
      </w:r>
      <w:r w:rsidR="0016541D" w:rsidRPr="00950EA7">
        <w:rPr>
          <w:rFonts w:ascii="Times New Roman" w:hAnsi="Times New Roman" w:cs="Times New Roman"/>
        </w:rPr>
        <w:t>, especially those</w:t>
      </w:r>
      <w:r w:rsidR="00D13EC2" w:rsidRPr="00950EA7">
        <w:rPr>
          <w:rFonts w:ascii="Times New Roman" w:hAnsi="Times New Roman" w:cs="Times New Roman"/>
        </w:rPr>
        <w:t xml:space="preserve"> impacted or involved in practicing sustainability, resilience, </w:t>
      </w:r>
      <w:r w:rsidR="00E7120B" w:rsidRPr="00950EA7">
        <w:rPr>
          <w:rFonts w:ascii="Times New Roman" w:hAnsi="Times New Roman" w:cs="Times New Roman"/>
        </w:rPr>
        <w:t>and adaptation to environmental changes.</w:t>
      </w:r>
      <w:r w:rsidRPr="00950EA7">
        <w:rPr>
          <w:rFonts w:ascii="Times New Roman" w:hAnsi="Times New Roman" w:cs="Times New Roman"/>
        </w:rPr>
        <w:t xml:space="preserve"> </w:t>
      </w:r>
      <w:r w:rsidR="00085F8A" w:rsidRPr="00950EA7">
        <w:rPr>
          <w:rFonts w:ascii="Times New Roman" w:hAnsi="Times New Roman" w:cs="Times New Roman"/>
        </w:rPr>
        <w:t>This include</w:t>
      </w:r>
      <w:r w:rsidR="00F2373C" w:rsidRPr="00950EA7">
        <w:rPr>
          <w:rFonts w:ascii="Times New Roman" w:hAnsi="Times New Roman" w:cs="Times New Roman"/>
        </w:rPr>
        <w:t>s</w:t>
      </w:r>
      <w:r w:rsidRPr="00950EA7">
        <w:rPr>
          <w:rFonts w:ascii="Times New Roman" w:hAnsi="Times New Roman" w:cs="Times New Roman"/>
        </w:rPr>
        <w:t xml:space="preserve"> environmental practitioners, </w:t>
      </w:r>
      <w:r w:rsidR="005A3F46" w:rsidRPr="00950EA7">
        <w:rPr>
          <w:rFonts w:ascii="Times New Roman" w:hAnsi="Times New Roman" w:cs="Times New Roman"/>
        </w:rPr>
        <w:t>communication and outreach professionals, health professionals, policymakers</w:t>
      </w:r>
      <w:r w:rsidR="005C0C95" w:rsidRPr="00950EA7">
        <w:rPr>
          <w:rFonts w:ascii="Times New Roman" w:hAnsi="Times New Roman" w:cs="Times New Roman"/>
        </w:rPr>
        <w:t xml:space="preserve">, and </w:t>
      </w:r>
      <w:r w:rsidR="00CB1DC6" w:rsidRPr="00950EA7">
        <w:rPr>
          <w:rFonts w:ascii="Times New Roman" w:hAnsi="Times New Roman" w:cs="Times New Roman"/>
        </w:rPr>
        <w:t>environmentally</w:t>
      </w:r>
      <w:r w:rsidR="00907DED" w:rsidRPr="00950EA7">
        <w:rPr>
          <w:rFonts w:ascii="Times New Roman" w:hAnsi="Times New Roman" w:cs="Times New Roman"/>
        </w:rPr>
        <w:t xml:space="preserve"> </w:t>
      </w:r>
      <w:r w:rsidR="005C0C95" w:rsidRPr="00950EA7">
        <w:rPr>
          <w:rFonts w:ascii="Times New Roman" w:hAnsi="Times New Roman" w:cs="Times New Roman"/>
        </w:rPr>
        <w:t xml:space="preserve">concerned </w:t>
      </w:r>
      <w:r w:rsidR="00CB1DC6" w:rsidRPr="00950EA7">
        <w:rPr>
          <w:rFonts w:ascii="Times New Roman" w:hAnsi="Times New Roman" w:cs="Times New Roman"/>
        </w:rPr>
        <w:t>citizens and community members</w:t>
      </w:r>
      <w:r w:rsidR="003F24AC" w:rsidRPr="00950EA7">
        <w:rPr>
          <w:rFonts w:ascii="Times New Roman" w:hAnsi="Times New Roman" w:cs="Times New Roman"/>
        </w:rPr>
        <w:t>.</w:t>
      </w:r>
      <w:r w:rsidR="00B01F98" w:rsidRPr="00950EA7">
        <w:rPr>
          <w:rFonts w:ascii="Times New Roman" w:hAnsi="Times New Roman" w:cs="Times New Roman"/>
        </w:rPr>
        <w:t xml:space="preserve"> </w:t>
      </w:r>
    </w:p>
    <w:p w14:paraId="24E312DA" w14:textId="77777777" w:rsidR="003F24AC" w:rsidRPr="00950EA7" w:rsidRDefault="003F24AC" w:rsidP="00D05A8E">
      <w:pPr>
        <w:widowControl w:val="0"/>
        <w:autoSpaceDE w:val="0"/>
        <w:autoSpaceDN w:val="0"/>
        <w:adjustRightInd w:val="0"/>
        <w:spacing w:after="0" w:line="240" w:lineRule="auto"/>
        <w:ind w:left="120" w:right="120"/>
        <w:rPr>
          <w:rFonts w:ascii="Times New Roman" w:hAnsi="Times New Roman" w:cs="Times New Roman"/>
        </w:rPr>
      </w:pPr>
    </w:p>
    <w:p w14:paraId="20EDC5DE" w14:textId="74D2192D" w:rsidR="00B203B4" w:rsidRPr="00950EA7" w:rsidRDefault="0086159B" w:rsidP="001C0491">
      <w:pPr>
        <w:widowControl w:val="0"/>
        <w:autoSpaceDE w:val="0"/>
        <w:autoSpaceDN w:val="0"/>
        <w:adjustRightInd w:val="0"/>
        <w:spacing w:after="0" w:line="240" w:lineRule="auto"/>
        <w:ind w:left="120" w:right="120"/>
        <w:rPr>
          <w:rFonts w:ascii="Times New Roman" w:hAnsi="Times New Roman" w:cs="Times New Roman"/>
        </w:rPr>
      </w:pPr>
      <w:r w:rsidRPr="00950EA7">
        <w:rPr>
          <w:rFonts w:ascii="Times New Roman" w:hAnsi="Times New Roman" w:cs="Times New Roman"/>
        </w:rPr>
        <w:t xml:space="preserve">I have made substantive efforts to make my work </w:t>
      </w:r>
      <w:r w:rsidR="00A93AA5" w:rsidRPr="00950EA7">
        <w:rPr>
          <w:rFonts w:ascii="Times New Roman" w:hAnsi="Times New Roman" w:cs="Times New Roman"/>
        </w:rPr>
        <w:t xml:space="preserve">accessible to the broader audience vias multiple channels. For example, </w:t>
      </w:r>
      <w:r w:rsidR="003F24AC" w:rsidRPr="00950EA7">
        <w:rPr>
          <w:rFonts w:ascii="Times New Roman" w:hAnsi="Times New Roman" w:cs="Times New Roman"/>
        </w:rPr>
        <w:t xml:space="preserve">I </w:t>
      </w:r>
      <w:r w:rsidR="006710E9" w:rsidRPr="00950EA7">
        <w:rPr>
          <w:rFonts w:ascii="Times New Roman" w:hAnsi="Times New Roman" w:cs="Times New Roman"/>
        </w:rPr>
        <w:t>am leading</w:t>
      </w:r>
      <w:r w:rsidR="00A86210" w:rsidRPr="00950EA7">
        <w:rPr>
          <w:rFonts w:ascii="Times New Roman" w:hAnsi="Times New Roman" w:cs="Times New Roman"/>
        </w:rPr>
        <w:t xml:space="preserve"> an effort to create outreach outputs related to </w:t>
      </w:r>
      <w:r w:rsidR="00C65ABF" w:rsidRPr="00950EA7">
        <w:rPr>
          <w:rFonts w:ascii="Times New Roman" w:hAnsi="Times New Roman" w:cs="Times New Roman"/>
        </w:rPr>
        <w:t>PFAS, the forever chemical, in the form of EDIS publications. The first manuscript in the series, “</w:t>
      </w:r>
      <w:r w:rsidR="00C65ABF" w:rsidRPr="00950EA7">
        <w:rPr>
          <w:rFonts w:ascii="Times New Roman" w:hAnsi="Times New Roman" w:cs="Times New Roman"/>
          <w:i/>
          <w:iCs/>
        </w:rPr>
        <w:t>Understanding the Challenges of 'The Forever Chemical': Potential Sources and Impacts of PFAS on Florida Residents</w:t>
      </w:r>
      <w:r w:rsidR="00C65ABF" w:rsidRPr="00950EA7">
        <w:rPr>
          <w:rFonts w:ascii="Times New Roman" w:hAnsi="Times New Roman" w:cs="Times New Roman"/>
        </w:rPr>
        <w:t xml:space="preserve">”, has gone through the peer-review process and is </w:t>
      </w:r>
      <w:r w:rsidR="007A492A" w:rsidRPr="00950EA7">
        <w:rPr>
          <w:rFonts w:ascii="Times New Roman" w:hAnsi="Times New Roman" w:cs="Times New Roman"/>
        </w:rPr>
        <w:t>under</w:t>
      </w:r>
      <w:r w:rsidR="00C65ABF" w:rsidRPr="00950EA7">
        <w:rPr>
          <w:rFonts w:ascii="Times New Roman" w:hAnsi="Times New Roman" w:cs="Times New Roman"/>
        </w:rPr>
        <w:t xml:space="preserve"> administrative review. Two subsequent manuscripts, one on the legal and regulatory development of PFAS in Florida, and another on the social costs and benefits of the federal drinking water regulation on PFAS, will be submitted this year.</w:t>
      </w:r>
      <w:r w:rsidR="001C0491" w:rsidRPr="00950EA7">
        <w:rPr>
          <w:rFonts w:ascii="Times New Roman" w:hAnsi="Times New Roman" w:cs="Times New Roman"/>
        </w:rPr>
        <w:t xml:space="preserve"> </w:t>
      </w:r>
      <w:r w:rsidR="00421742" w:rsidRPr="00950EA7">
        <w:rPr>
          <w:rFonts w:ascii="Times New Roman" w:hAnsi="Times New Roman" w:cs="Times New Roman"/>
        </w:rPr>
        <w:t>I was invited to give a public-oriented lecture to the Gainesville seniors community at the Institute for Learning in Retirement at Oak Hammock, on the</w:t>
      </w:r>
      <w:r w:rsidR="008534D0" w:rsidRPr="00950EA7">
        <w:rPr>
          <w:rFonts w:ascii="Times New Roman" w:hAnsi="Times New Roman" w:cs="Times New Roman"/>
        </w:rPr>
        <w:t xml:space="preserve"> latest scientific development in understanding the social impact of climate change, </w:t>
      </w:r>
      <w:r w:rsidR="00560358" w:rsidRPr="00950EA7">
        <w:rPr>
          <w:rFonts w:ascii="Times New Roman" w:hAnsi="Times New Roman" w:cs="Times New Roman"/>
        </w:rPr>
        <w:t xml:space="preserve">which </w:t>
      </w:r>
      <w:r w:rsidR="008534D0" w:rsidRPr="00950EA7">
        <w:rPr>
          <w:rFonts w:ascii="Times New Roman" w:hAnsi="Times New Roman" w:cs="Times New Roman"/>
        </w:rPr>
        <w:t>includ</w:t>
      </w:r>
      <w:r w:rsidR="00560358" w:rsidRPr="00950EA7">
        <w:rPr>
          <w:rFonts w:ascii="Times New Roman" w:hAnsi="Times New Roman" w:cs="Times New Roman"/>
        </w:rPr>
        <w:t>e</w:t>
      </w:r>
      <w:r w:rsidR="00D361E9" w:rsidRPr="00950EA7">
        <w:rPr>
          <w:rFonts w:ascii="Times New Roman" w:hAnsi="Times New Roman" w:cs="Times New Roman"/>
        </w:rPr>
        <w:t>s</w:t>
      </w:r>
      <w:r w:rsidR="008534D0" w:rsidRPr="00950EA7">
        <w:rPr>
          <w:rFonts w:ascii="Times New Roman" w:hAnsi="Times New Roman" w:cs="Times New Roman"/>
        </w:rPr>
        <w:t xml:space="preserve"> some of my own </w:t>
      </w:r>
      <w:r w:rsidR="00560358" w:rsidRPr="00950EA7">
        <w:rPr>
          <w:rFonts w:ascii="Times New Roman" w:hAnsi="Times New Roman" w:cs="Times New Roman"/>
        </w:rPr>
        <w:t>scholarly works</w:t>
      </w:r>
      <w:r w:rsidR="009976F3" w:rsidRPr="00950EA7">
        <w:rPr>
          <w:rFonts w:ascii="Times New Roman" w:hAnsi="Times New Roman" w:cs="Times New Roman"/>
        </w:rPr>
        <w:t>.</w:t>
      </w:r>
    </w:p>
    <w:p w14:paraId="33D74679" w14:textId="77777777" w:rsidR="00C815A4" w:rsidRPr="00950EA7" w:rsidRDefault="00C815A4" w:rsidP="00D05A8E">
      <w:pPr>
        <w:widowControl w:val="0"/>
        <w:autoSpaceDE w:val="0"/>
        <w:autoSpaceDN w:val="0"/>
        <w:adjustRightInd w:val="0"/>
        <w:spacing w:after="0" w:line="240" w:lineRule="auto"/>
        <w:ind w:left="120" w:right="120"/>
        <w:rPr>
          <w:rFonts w:ascii="Times New Roman" w:hAnsi="Times New Roman" w:cs="Times New Roman"/>
        </w:rPr>
      </w:pPr>
    </w:p>
    <w:p w14:paraId="4685DB76"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25.</w:t>
      </w:r>
      <w:r w:rsidRPr="00950EA7">
        <w:rPr>
          <w:rFonts w:ascii="Times New Roman" w:hAnsi="Times New Roman" w:cs="Times New Roman"/>
          <w:b/>
          <w:bCs/>
          <w:color w:val="000000"/>
          <w:kern w:val="0"/>
          <w:sz w:val="24"/>
          <w:szCs w:val="24"/>
        </w:rPr>
        <w:tab/>
        <w:t>CLINICAL SERVICE, CLINICAL ACTIVITIES, OR CLINICAL PORTFOLIO</w:t>
      </w:r>
    </w:p>
    <w:p w14:paraId="732FEB8D" w14:textId="77777777" w:rsidR="00D05A8E" w:rsidRPr="00950EA7" w:rsidRDefault="00D05A8E" w:rsidP="00664A35">
      <w:pPr>
        <w:widowControl w:val="0"/>
        <w:autoSpaceDE w:val="0"/>
        <w:autoSpaceDN w:val="0"/>
        <w:adjustRightInd w:val="0"/>
        <w:spacing w:after="0" w:line="240" w:lineRule="auto"/>
        <w:ind w:left="360" w:right="120"/>
        <w:rPr>
          <w:rFonts w:ascii="Times New Roman" w:hAnsi="Times New Roman" w:cs="Times New Roman"/>
          <w:color w:val="000000"/>
          <w:kern w:val="0"/>
          <w:sz w:val="24"/>
          <w:szCs w:val="24"/>
        </w:rPr>
      </w:pPr>
    </w:p>
    <w:p w14:paraId="106C67ED"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26.</w:t>
      </w:r>
      <w:r w:rsidRPr="00950EA7">
        <w:rPr>
          <w:rFonts w:ascii="Times New Roman" w:hAnsi="Times New Roman" w:cs="Times New Roman"/>
          <w:b/>
          <w:bCs/>
          <w:color w:val="000000"/>
          <w:kern w:val="0"/>
          <w:sz w:val="24"/>
          <w:szCs w:val="24"/>
        </w:rPr>
        <w:tab/>
        <w:t>SERVICE TO SCHOOLS</w:t>
      </w:r>
    </w:p>
    <w:p w14:paraId="6C379935" w14:textId="77777777" w:rsidR="00D05A8E" w:rsidRPr="00950EA7" w:rsidRDefault="00D05A8E" w:rsidP="00664A35">
      <w:pPr>
        <w:widowControl w:val="0"/>
        <w:autoSpaceDE w:val="0"/>
        <w:autoSpaceDN w:val="0"/>
        <w:adjustRightInd w:val="0"/>
        <w:spacing w:after="0" w:line="240" w:lineRule="auto"/>
        <w:ind w:left="360" w:right="120"/>
        <w:rPr>
          <w:rFonts w:ascii="Times New Roman" w:hAnsi="Times New Roman" w:cs="Times New Roman"/>
          <w:color w:val="000000"/>
          <w:kern w:val="0"/>
          <w:sz w:val="24"/>
          <w:szCs w:val="24"/>
        </w:rPr>
      </w:pPr>
    </w:p>
    <w:p w14:paraId="26DEB5A7" w14:textId="77777777" w:rsidR="007114F0" w:rsidRPr="00950EA7" w:rsidRDefault="00D05A8E" w:rsidP="00664A35">
      <w:pPr>
        <w:widowControl w:val="0"/>
        <w:tabs>
          <w:tab w:val="left" w:pos="576"/>
        </w:tabs>
        <w:autoSpaceDE w:val="0"/>
        <w:autoSpaceDN w:val="0"/>
        <w:adjustRightInd w:val="0"/>
        <w:spacing w:after="0" w:line="240" w:lineRule="auto"/>
        <w:ind w:left="360" w:right="360"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27.</w:t>
      </w:r>
      <w:r w:rsidRPr="00950EA7">
        <w:rPr>
          <w:rFonts w:ascii="Times New Roman" w:hAnsi="Times New Roman" w:cs="Times New Roman"/>
          <w:b/>
          <w:bCs/>
          <w:color w:val="000000"/>
          <w:kern w:val="0"/>
          <w:sz w:val="24"/>
          <w:szCs w:val="24"/>
        </w:rPr>
        <w:tab/>
        <w:t>MEMBERSHIP AND ACTIVITIES IN THE PROFESSION</w:t>
      </w:r>
    </w:p>
    <w:p w14:paraId="0D33685E" w14:textId="77777777" w:rsidR="007114F0" w:rsidRPr="00950EA7" w:rsidRDefault="007114F0" w:rsidP="00664A35">
      <w:pPr>
        <w:widowControl w:val="0"/>
        <w:tabs>
          <w:tab w:val="left" w:pos="576"/>
        </w:tabs>
        <w:autoSpaceDE w:val="0"/>
        <w:autoSpaceDN w:val="0"/>
        <w:adjustRightInd w:val="0"/>
        <w:spacing w:after="0" w:line="240" w:lineRule="auto"/>
        <w:ind w:left="360" w:right="360" w:hanging="360"/>
        <w:jc w:val="both"/>
        <w:rPr>
          <w:rFonts w:ascii="Times New Roman" w:hAnsi="Times New Roman" w:cs="Times New Roman"/>
          <w:b/>
          <w:bCs/>
          <w:color w:val="000000"/>
          <w:kern w:val="0"/>
          <w:sz w:val="24"/>
          <w:szCs w:val="24"/>
        </w:rPr>
      </w:pPr>
    </w:p>
    <w:p w14:paraId="65E5C078" w14:textId="48EB7D51" w:rsidR="00D05A8E" w:rsidRPr="00950EA7" w:rsidRDefault="007114F0" w:rsidP="00664A35">
      <w:pPr>
        <w:widowControl w:val="0"/>
        <w:tabs>
          <w:tab w:val="left" w:pos="576"/>
        </w:tabs>
        <w:autoSpaceDE w:val="0"/>
        <w:autoSpaceDN w:val="0"/>
        <w:adjustRightInd w:val="0"/>
        <w:spacing w:after="0" w:line="240" w:lineRule="auto"/>
        <w:ind w:left="360" w:right="360" w:hanging="360"/>
        <w:jc w:val="both"/>
        <w:rPr>
          <w:rFonts w:ascii="Times New Roman" w:hAnsi="Times New Roman" w:cs="Times New Roman"/>
          <w:b/>
          <w:bCs/>
          <w:color w:val="000000"/>
          <w:kern w:val="0"/>
          <w:sz w:val="24"/>
          <w:szCs w:val="24"/>
        </w:rPr>
      </w:pPr>
      <w:r w:rsidRPr="00950EA7">
        <w:rPr>
          <w:rFonts w:ascii="Times New Roman" w:hAnsi="Times New Roman" w:cs="Times New Roman"/>
          <w:b/>
          <w:bCs/>
          <w:kern w:val="0"/>
          <w:sz w:val="24"/>
          <w:szCs w:val="24"/>
        </w:rPr>
        <w:t>A. Memberships</w:t>
      </w:r>
    </w:p>
    <w:p w14:paraId="3EB8E69C" w14:textId="77777777" w:rsidR="00254979" w:rsidRPr="00950EA7" w:rsidRDefault="00254979" w:rsidP="007125FA">
      <w:pPr>
        <w:widowControl w:val="0"/>
        <w:numPr>
          <w:ilvl w:val="0"/>
          <w:numId w:val="9"/>
        </w:numPr>
        <w:autoSpaceDE w:val="0"/>
        <w:autoSpaceDN w:val="0"/>
        <w:adjustRightInd w:val="0"/>
        <w:spacing w:after="0" w:line="240" w:lineRule="auto"/>
        <w:ind w:left="3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International</w:t>
      </w:r>
    </w:p>
    <w:p w14:paraId="5673D253" w14:textId="77777777" w:rsidR="00254979" w:rsidRPr="00950EA7" w:rsidRDefault="00254979" w:rsidP="007125FA">
      <w:pPr>
        <w:widowControl w:val="0"/>
        <w:numPr>
          <w:ilvl w:val="0"/>
          <w:numId w:val="7"/>
        </w:numPr>
        <w:autoSpaceDE w:val="0"/>
        <w:autoSpaceDN w:val="0"/>
        <w:adjustRightInd w:val="0"/>
        <w:spacing w:after="0" w:line="240" w:lineRule="auto"/>
        <w:ind w:left="9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Agricultural and Applied Economics Association (AAEA), 2016-present</w:t>
      </w:r>
    </w:p>
    <w:p w14:paraId="3458AA52" w14:textId="77777777" w:rsidR="00254979" w:rsidRPr="00950EA7" w:rsidRDefault="00254979" w:rsidP="007125FA">
      <w:pPr>
        <w:widowControl w:val="0"/>
        <w:numPr>
          <w:ilvl w:val="0"/>
          <w:numId w:val="7"/>
        </w:numPr>
        <w:autoSpaceDE w:val="0"/>
        <w:autoSpaceDN w:val="0"/>
        <w:adjustRightInd w:val="0"/>
        <w:spacing w:after="0" w:line="240" w:lineRule="auto"/>
        <w:ind w:left="9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Association of Environmental and Resource Economists (AERE), 2019-present</w:t>
      </w:r>
    </w:p>
    <w:p w14:paraId="02E716D9" w14:textId="77777777" w:rsidR="007125FA" w:rsidRPr="00950EA7" w:rsidRDefault="007125FA" w:rsidP="007125FA">
      <w:pPr>
        <w:widowControl w:val="0"/>
        <w:autoSpaceDE w:val="0"/>
        <w:autoSpaceDN w:val="0"/>
        <w:adjustRightInd w:val="0"/>
        <w:spacing w:after="0" w:line="240" w:lineRule="auto"/>
        <w:ind w:left="960" w:right="365"/>
        <w:rPr>
          <w:rFonts w:ascii="Times New Roman" w:hAnsi="Times New Roman" w:cs="Times New Roman"/>
          <w:color w:val="000000"/>
          <w:sz w:val="24"/>
          <w:szCs w:val="24"/>
        </w:rPr>
      </w:pPr>
    </w:p>
    <w:p w14:paraId="488AE268" w14:textId="77777777" w:rsidR="00254979" w:rsidRPr="00950EA7" w:rsidRDefault="00254979" w:rsidP="007125FA">
      <w:pPr>
        <w:widowControl w:val="0"/>
        <w:numPr>
          <w:ilvl w:val="0"/>
          <w:numId w:val="9"/>
        </w:numPr>
        <w:autoSpaceDE w:val="0"/>
        <w:autoSpaceDN w:val="0"/>
        <w:adjustRightInd w:val="0"/>
        <w:spacing w:after="0" w:line="240" w:lineRule="auto"/>
        <w:ind w:left="3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National</w:t>
      </w:r>
    </w:p>
    <w:p w14:paraId="48B5EBFC" w14:textId="24B1C7A3" w:rsidR="00254979" w:rsidRPr="00950EA7" w:rsidRDefault="00254979" w:rsidP="007125FA">
      <w:pPr>
        <w:widowControl w:val="0"/>
        <w:numPr>
          <w:ilvl w:val="0"/>
          <w:numId w:val="10"/>
        </w:numPr>
        <w:autoSpaceDE w:val="0"/>
        <w:autoSpaceDN w:val="0"/>
        <w:adjustRightInd w:val="0"/>
        <w:spacing w:after="0" w:line="240" w:lineRule="auto"/>
        <w:ind w:left="9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American Economic Association, 2017-present</w:t>
      </w:r>
    </w:p>
    <w:p w14:paraId="7CD4EE42" w14:textId="77777777" w:rsidR="007125FA" w:rsidRPr="00950EA7" w:rsidRDefault="007125FA" w:rsidP="007125FA">
      <w:pPr>
        <w:widowControl w:val="0"/>
        <w:autoSpaceDE w:val="0"/>
        <w:autoSpaceDN w:val="0"/>
        <w:adjustRightInd w:val="0"/>
        <w:spacing w:after="0" w:line="240" w:lineRule="auto"/>
        <w:ind w:left="960" w:right="365"/>
        <w:rPr>
          <w:rFonts w:ascii="Times New Roman" w:hAnsi="Times New Roman" w:cs="Times New Roman"/>
          <w:color w:val="000000"/>
          <w:sz w:val="24"/>
          <w:szCs w:val="24"/>
        </w:rPr>
      </w:pPr>
    </w:p>
    <w:p w14:paraId="062B0708" w14:textId="77777777" w:rsidR="00254979" w:rsidRPr="00950EA7" w:rsidRDefault="00254979" w:rsidP="007125FA">
      <w:pPr>
        <w:widowControl w:val="0"/>
        <w:numPr>
          <w:ilvl w:val="0"/>
          <w:numId w:val="9"/>
        </w:numPr>
        <w:autoSpaceDE w:val="0"/>
        <w:autoSpaceDN w:val="0"/>
        <w:adjustRightInd w:val="0"/>
        <w:spacing w:after="0" w:line="240" w:lineRule="auto"/>
        <w:ind w:left="3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Regional</w:t>
      </w:r>
    </w:p>
    <w:p w14:paraId="3BB96146" w14:textId="77777777" w:rsidR="00254979" w:rsidRPr="00950EA7" w:rsidRDefault="00254979" w:rsidP="007125FA">
      <w:pPr>
        <w:widowControl w:val="0"/>
        <w:numPr>
          <w:ilvl w:val="0"/>
          <w:numId w:val="8"/>
        </w:numPr>
        <w:autoSpaceDE w:val="0"/>
        <w:autoSpaceDN w:val="0"/>
        <w:adjustRightInd w:val="0"/>
        <w:spacing w:after="0" w:line="240" w:lineRule="auto"/>
        <w:ind w:left="9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Northeastern Agricultural and Resource Economics Association, 2020-</w:t>
      </w:r>
    </w:p>
    <w:p w14:paraId="081EFE55" w14:textId="774AC58F" w:rsidR="00254979" w:rsidRPr="00950EA7" w:rsidRDefault="003C0FF0" w:rsidP="007125FA">
      <w:pPr>
        <w:widowControl w:val="0"/>
        <w:numPr>
          <w:ilvl w:val="0"/>
          <w:numId w:val="8"/>
        </w:numPr>
        <w:autoSpaceDE w:val="0"/>
        <w:autoSpaceDN w:val="0"/>
        <w:adjustRightInd w:val="0"/>
        <w:spacing w:after="0" w:line="240" w:lineRule="auto"/>
        <w:ind w:left="9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Research affiliate, Southeast Climate Adaptation Science Center (CASC)</w:t>
      </w:r>
    </w:p>
    <w:p w14:paraId="280FA6EC" w14:textId="77777777" w:rsidR="00254979" w:rsidRPr="00950EA7" w:rsidRDefault="00254979" w:rsidP="007125FA">
      <w:pPr>
        <w:widowControl w:val="0"/>
        <w:numPr>
          <w:ilvl w:val="0"/>
          <w:numId w:val="9"/>
        </w:numPr>
        <w:autoSpaceDE w:val="0"/>
        <w:autoSpaceDN w:val="0"/>
        <w:adjustRightInd w:val="0"/>
        <w:spacing w:after="0" w:line="240" w:lineRule="auto"/>
        <w:ind w:left="3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lastRenderedPageBreak/>
        <w:t>State</w:t>
      </w:r>
    </w:p>
    <w:p w14:paraId="7B836D5E" w14:textId="75415D93" w:rsidR="00254979" w:rsidRPr="00950EA7" w:rsidRDefault="00B753C4" w:rsidP="007125FA">
      <w:pPr>
        <w:widowControl w:val="0"/>
        <w:autoSpaceDE w:val="0"/>
        <w:autoSpaceDN w:val="0"/>
        <w:adjustRightInd w:val="0"/>
        <w:spacing w:after="0" w:line="240" w:lineRule="auto"/>
        <w:ind w:right="365" w:firstLine="360"/>
        <w:rPr>
          <w:rFonts w:ascii="Times New Roman" w:hAnsi="Times New Roman" w:cs="Times New Roman"/>
          <w:color w:val="000000"/>
          <w:sz w:val="24"/>
          <w:szCs w:val="24"/>
        </w:rPr>
      </w:pPr>
      <w:r w:rsidRPr="00950EA7">
        <w:rPr>
          <w:rFonts w:ascii="Times New Roman" w:hAnsi="Times New Roman" w:cs="Times New Roman"/>
          <w:color w:val="000000"/>
          <w:sz w:val="24"/>
          <w:szCs w:val="24"/>
        </w:rPr>
        <w:t>Affiliated faculty, Florida Climate Institute</w:t>
      </w:r>
    </w:p>
    <w:p w14:paraId="7C07B3D8" w14:textId="77777777" w:rsidR="00254979" w:rsidRPr="00950EA7" w:rsidRDefault="00254979" w:rsidP="007125FA">
      <w:pPr>
        <w:widowControl w:val="0"/>
        <w:autoSpaceDE w:val="0"/>
        <w:autoSpaceDN w:val="0"/>
        <w:adjustRightInd w:val="0"/>
        <w:spacing w:after="0" w:line="240" w:lineRule="auto"/>
        <w:ind w:right="365" w:firstLine="360"/>
        <w:rPr>
          <w:rFonts w:ascii="Times New Roman" w:hAnsi="Times New Roman" w:cs="Times New Roman"/>
          <w:color w:val="000000"/>
          <w:sz w:val="24"/>
          <w:szCs w:val="24"/>
        </w:rPr>
      </w:pPr>
    </w:p>
    <w:p w14:paraId="4E8B59AF" w14:textId="77777777" w:rsidR="00254979" w:rsidRPr="00950EA7" w:rsidRDefault="00254979" w:rsidP="007125FA">
      <w:pPr>
        <w:widowControl w:val="0"/>
        <w:numPr>
          <w:ilvl w:val="0"/>
          <w:numId w:val="9"/>
        </w:numPr>
        <w:autoSpaceDE w:val="0"/>
        <w:autoSpaceDN w:val="0"/>
        <w:adjustRightInd w:val="0"/>
        <w:spacing w:after="0" w:line="240" w:lineRule="auto"/>
        <w:ind w:left="36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Local</w:t>
      </w:r>
    </w:p>
    <w:p w14:paraId="52FC5DEC" w14:textId="77777777" w:rsidR="00254979" w:rsidRPr="00950EA7" w:rsidRDefault="00254979" w:rsidP="007125FA">
      <w:pPr>
        <w:widowControl w:val="0"/>
        <w:autoSpaceDE w:val="0"/>
        <w:autoSpaceDN w:val="0"/>
        <w:adjustRightInd w:val="0"/>
        <w:spacing w:after="0" w:line="240" w:lineRule="auto"/>
        <w:ind w:left="24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None</w:t>
      </w:r>
    </w:p>
    <w:p w14:paraId="3A252994" w14:textId="77777777" w:rsidR="00254979" w:rsidRPr="00950EA7" w:rsidRDefault="00254979" w:rsidP="00D05A8E">
      <w:pPr>
        <w:widowControl w:val="0"/>
        <w:autoSpaceDE w:val="0"/>
        <w:autoSpaceDN w:val="0"/>
        <w:adjustRightInd w:val="0"/>
        <w:spacing w:after="0" w:line="240" w:lineRule="auto"/>
        <w:ind w:left="120" w:right="120" w:firstLine="720"/>
        <w:rPr>
          <w:rFonts w:ascii="Times New Roman" w:hAnsi="Times New Roman" w:cs="Times New Roman"/>
          <w:kern w:val="0"/>
          <w:sz w:val="24"/>
          <w:szCs w:val="24"/>
        </w:rPr>
      </w:pPr>
    </w:p>
    <w:p w14:paraId="29EE6F79" w14:textId="77777777" w:rsidR="00993C0C" w:rsidRPr="00950EA7" w:rsidRDefault="00993C0C" w:rsidP="00993C0C">
      <w:pPr>
        <w:widowControl w:val="0"/>
        <w:tabs>
          <w:tab w:val="left" w:pos="828"/>
        </w:tabs>
        <w:autoSpaceDE w:val="0"/>
        <w:autoSpaceDN w:val="0"/>
        <w:adjustRightInd w:val="0"/>
        <w:spacing w:after="0" w:line="240" w:lineRule="auto"/>
        <w:ind w:right="365"/>
        <w:rPr>
          <w:rFonts w:ascii="Times New Roman" w:hAnsi="Times New Roman" w:cs="Times New Roman"/>
          <w:b/>
          <w:bCs/>
          <w:color w:val="000000"/>
          <w:sz w:val="24"/>
          <w:szCs w:val="24"/>
        </w:rPr>
      </w:pPr>
      <w:r w:rsidRPr="00950EA7">
        <w:rPr>
          <w:rFonts w:ascii="Times New Roman" w:hAnsi="Times New Roman" w:cs="Times New Roman"/>
          <w:b/>
          <w:bCs/>
          <w:color w:val="000000"/>
          <w:sz w:val="24"/>
          <w:szCs w:val="24"/>
        </w:rPr>
        <w:t>B.</w:t>
      </w:r>
      <w:r w:rsidRPr="00950EA7">
        <w:rPr>
          <w:rFonts w:ascii="Times New Roman" w:hAnsi="Times New Roman" w:cs="Times New Roman"/>
          <w:b/>
          <w:bCs/>
          <w:color w:val="993300"/>
          <w:sz w:val="24"/>
          <w:szCs w:val="24"/>
        </w:rPr>
        <w:tab/>
      </w:r>
      <w:r w:rsidRPr="00950EA7">
        <w:rPr>
          <w:rFonts w:ascii="Times New Roman" w:hAnsi="Times New Roman" w:cs="Times New Roman"/>
          <w:b/>
          <w:bCs/>
          <w:color w:val="000000"/>
          <w:sz w:val="24"/>
          <w:szCs w:val="24"/>
        </w:rPr>
        <w:t>ACTIVITIES IN THE PROFESSION</w:t>
      </w:r>
    </w:p>
    <w:p w14:paraId="3B3750BF" w14:textId="77777777" w:rsidR="00993C0C" w:rsidRPr="00950EA7" w:rsidRDefault="00993C0C" w:rsidP="00993C0C">
      <w:pPr>
        <w:widowControl w:val="0"/>
        <w:autoSpaceDE w:val="0"/>
        <w:autoSpaceDN w:val="0"/>
        <w:adjustRightInd w:val="0"/>
        <w:spacing w:after="0" w:line="240" w:lineRule="auto"/>
        <w:ind w:right="120"/>
        <w:rPr>
          <w:rFonts w:ascii="Times New Roman" w:hAnsi="Times New Roman" w:cs="Times New Roman"/>
          <w:color w:val="000000"/>
          <w:sz w:val="24"/>
          <w:szCs w:val="24"/>
        </w:rPr>
      </w:pPr>
    </w:p>
    <w:p w14:paraId="5421766B" w14:textId="77777777" w:rsidR="00993C0C" w:rsidRPr="00950EA7" w:rsidRDefault="00993C0C" w:rsidP="007125FA">
      <w:pPr>
        <w:widowControl w:val="0"/>
        <w:autoSpaceDE w:val="0"/>
        <w:autoSpaceDN w:val="0"/>
        <w:adjustRightInd w:val="0"/>
        <w:spacing w:after="0" w:line="240" w:lineRule="auto"/>
        <w:ind w:left="360" w:right="365" w:hanging="360"/>
        <w:rPr>
          <w:rFonts w:ascii="Times New Roman" w:hAnsi="Times New Roman" w:cs="Times New Roman"/>
          <w:color w:val="000000"/>
          <w:sz w:val="24"/>
          <w:szCs w:val="24"/>
          <w:u w:val="single"/>
        </w:rPr>
      </w:pPr>
      <w:r w:rsidRPr="00950EA7">
        <w:rPr>
          <w:rFonts w:ascii="Times New Roman" w:hAnsi="Times New Roman" w:cs="Times New Roman"/>
          <w:color w:val="000000"/>
          <w:sz w:val="24"/>
          <w:szCs w:val="24"/>
        </w:rPr>
        <w:t>a.</w:t>
      </w:r>
      <w:r w:rsidRPr="00950EA7">
        <w:rPr>
          <w:rFonts w:ascii="Times New Roman" w:hAnsi="Times New Roman" w:cs="Times New Roman"/>
          <w:color w:val="000000"/>
          <w:sz w:val="24"/>
          <w:szCs w:val="24"/>
        </w:rPr>
        <w:tab/>
      </w:r>
      <w:r w:rsidRPr="00950EA7">
        <w:rPr>
          <w:rFonts w:ascii="Times New Roman" w:hAnsi="Times New Roman" w:cs="Times New Roman"/>
          <w:color w:val="000000"/>
          <w:sz w:val="24"/>
          <w:szCs w:val="24"/>
          <w:u w:val="single"/>
        </w:rPr>
        <w:t>International</w:t>
      </w:r>
    </w:p>
    <w:p w14:paraId="66BFF8A6" w14:textId="54D64676" w:rsidR="00FA3B6A" w:rsidRPr="00950EA7" w:rsidRDefault="00993C0C" w:rsidP="00FA3B6A">
      <w:pPr>
        <w:widowControl w:val="0"/>
        <w:numPr>
          <w:ilvl w:val="0"/>
          <w:numId w:val="12"/>
        </w:numPr>
        <w:autoSpaceDE w:val="0"/>
        <w:autoSpaceDN w:val="0"/>
        <w:adjustRightInd w:val="0"/>
        <w:spacing w:after="0" w:line="240" w:lineRule="auto"/>
        <w:ind w:left="720" w:right="365"/>
        <w:rPr>
          <w:rFonts w:ascii="Times New Roman" w:hAnsi="Times New Roman" w:cs="Times New Roman"/>
          <w:color w:val="000000"/>
          <w:sz w:val="24"/>
          <w:szCs w:val="24"/>
          <w:highlight w:val="yellow"/>
          <w:u w:val="single"/>
        </w:rPr>
      </w:pPr>
      <w:r w:rsidRPr="00950EA7">
        <w:rPr>
          <w:rFonts w:ascii="Times New Roman" w:hAnsi="Times New Roman" w:cs="Times New Roman"/>
          <w:color w:val="000000"/>
          <w:sz w:val="24"/>
          <w:szCs w:val="24"/>
          <w:highlight w:val="yellow"/>
        </w:rPr>
        <w:t>Topic Leader for AAEA Environmental Economics and Policy (2022-2024)</w:t>
      </w:r>
    </w:p>
    <w:p w14:paraId="04C3C99D" w14:textId="244C10BA" w:rsidR="00FA3B6A" w:rsidRPr="00950EA7" w:rsidRDefault="0069118E" w:rsidP="00FA3B6A">
      <w:pPr>
        <w:widowControl w:val="0"/>
        <w:numPr>
          <w:ilvl w:val="0"/>
          <w:numId w:val="12"/>
        </w:numPr>
        <w:autoSpaceDE w:val="0"/>
        <w:autoSpaceDN w:val="0"/>
        <w:adjustRightInd w:val="0"/>
        <w:spacing w:after="0" w:line="240" w:lineRule="auto"/>
        <w:ind w:left="720" w:right="365"/>
        <w:rPr>
          <w:rFonts w:ascii="Times New Roman" w:hAnsi="Times New Roman" w:cs="Times New Roman"/>
          <w:color w:val="000000"/>
          <w:sz w:val="24"/>
          <w:szCs w:val="24"/>
          <w:highlight w:val="yellow"/>
          <w:u w:val="single"/>
        </w:rPr>
      </w:pPr>
      <w:r w:rsidRPr="00950EA7">
        <w:rPr>
          <w:rFonts w:ascii="Times New Roman" w:hAnsi="Times New Roman" w:cs="Times New Roman"/>
          <w:color w:val="000000"/>
          <w:sz w:val="24"/>
          <w:szCs w:val="24"/>
          <w:highlight w:val="yellow"/>
        </w:rPr>
        <w:t>Professional Mentor for Dr. Wai Yan Siu (the University of Wyoming)</w:t>
      </w:r>
      <w:r w:rsidR="00966053" w:rsidRPr="00950EA7">
        <w:rPr>
          <w:rFonts w:ascii="Times New Roman" w:hAnsi="Times New Roman" w:cs="Times New Roman"/>
          <w:color w:val="000000"/>
          <w:sz w:val="24"/>
          <w:szCs w:val="24"/>
          <w:highlight w:val="yellow"/>
        </w:rPr>
        <w:t>, 2022-</w:t>
      </w:r>
    </w:p>
    <w:p w14:paraId="0BB54ADC" w14:textId="77777777" w:rsidR="00993C0C" w:rsidRPr="00950EA7" w:rsidRDefault="00993C0C" w:rsidP="007125FA">
      <w:pPr>
        <w:widowControl w:val="0"/>
        <w:autoSpaceDE w:val="0"/>
        <w:autoSpaceDN w:val="0"/>
        <w:adjustRightInd w:val="0"/>
        <w:spacing w:after="0" w:line="240" w:lineRule="auto"/>
        <w:ind w:left="720" w:right="365"/>
        <w:rPr>
          <w:rFonts w:ascii="Times New Roman" w:hAnsi="Times New Roman" w:cs="Times New Roman"/>
          <w:color w:val="000000"/>
          <w:sz w:val="24"/>
          <w:szCs w:val="24"/>
          <w:highlight w:val="yellow"/>
          <w:u w:val="single"/>
        </w:rPr>
      </w:pPr>
    </w:p>
    <w:p w14:paraId="450596D7" w14:textId="77777777" w:rsidR="00993C0C" w:rsidRPr="00950EA7" w:rsidRDefault="00993C0C" w:rsidP="007125FA">
      <w:pPr>
        <w:widowControl w:val="0"/>
        <w:autoSpaceDE w:val="0"/>
        <w:autoSpaceDN w:val="0"/>
        <w:adjustRightInd w:val="0"/>
        <w:spacing w:after="0" w:line="240" w:lineRule="auto"/>
        <w:ind w:left="360" w:right="365" w:hanging="360"/>
        <w:rPr>
          <w:rFonts w:ascii="Times New Roman" w:hAnsi="Times New Roman" w:cs="Times New Roman"/>
          <w:color w:val="000000"/>
          <w:sz w:val="24"/>
          <w:szCs w:val="24"/>
          <w:u w:val="single"/>
        </w:rPr>
      </w:pPr>
      <w:r w:rsidRPr="00950EA7">
        <w:rPr>
          <w:rFonts w:ascii="Times New Roman" w:hAnsi="Times New Roman" w:cs="Times New Roman"/>
          <w:color w:val="000000"/>
          <w:sz w:val="24"/>
          <w:szCs w:val="24"/>
        </w:rPr>
        <w:t>b.</w:t>
      </w:r>
      <w:r w:rsidRPr="00950EA7">
        <w:rPr>
          <w:rFonts w:ascii="Times New Roman" w:hAnsi="Times New Roman" w:cs="Times New Roman"/>
          <w:color w:val="000000"/>
          <w:sz w:val="24"/>
          <w:szCs w:val="24"/>
        </w:rPr>
        <w:tab/>
      </w:r>
      <w:r w:rsidRPr="00950EA7">
        <w:rPr>
          <w:rFonts w:ascii="Times New Roman" w:hAnsi="Times New Roman" w:cs="Times New Roman"/>
          <w:color w:val="000000"/>
          <w:sz w:val="24"/>
          <w:szCs w:val="24"/>
          <w:u w:val="single"/>
        </w:rPr>
        <w:t>National</w:t>
      </w:r>
    </w:p>
    <w:p w14:paraId="1F15A730" w14:textId="5EA4DFAA" w:rsidR="000749FB" w:rsidRPr="00950EA7" w:rsidRDefault="000749FB" w:rsidP="000749FB">
      <w:pPr>
        <w:widowControl w:val="0"/>
        <w:autoSpaceDE w:val="0"/>
        <w:autoSpaceDN w:val="0"/>
        <w:adjustRightInd w:val="0"/>
        <w:spacing w:after="0" w:line="240" w:lineRule="auto"/>
        <w:ind w:right="360"/>
        <w:rPr>
          <w:rFonts w:ascii="Times New Roman" w:hAnsi="Times New Roman" w:cs="Times New Roman"/>
          <w:color w:val="000000"/>
          <w:sz w:val="24"/>
          <w:szCs w:val="24"/>
          <w:u w:val="single"/>
        </w:rPr>
      </w:pPr>
      <w:r w:rsidRPr="00950EA7">
        <w:rPr>
          <w:rFonts w:ascii="Times New Roman" w:hAnsi="Times New Roman" w:cs="Times New Roman"/>
          <w:color w:val="000000"/>
          <w:sz w:val="24"/>
          <w:szCs w:val="24"/>
          <w:highlight w:val="yellow"/>
        </w:rPr>
        <w:t>Abstract reviewer, American Society of Health Economics (ASHECON) 2024 annual meeting</w:t>
      </w:r>
      <w:r w:rsidRPr="00950EA7">
        <w:rPr>
          <w:rFonts w:ascii="Times New Roman" w:hAnsi="Times New Roman" w:cs="Times New Roman"/>
          <w:color w:val="000000"/>
          <w:sz w:val="24"/>
          <w:szCs w:val="24"/>
        </w:rPr>
        <w:t xml:space="preserve"> </w:t>
      </w:r>
    </w:p>
    <w:p w14:paraId="02788370" w14:textId="77777777" w:rsidR="00993C0C" w:rsidRPr="00950EA7" w:rsidRDefault="00993C0C" w:rsidP="007125FA">
      <w:pPr>
        <w:widowControl w:val="0"/>
        <w:autoSpaceDE w:val="0"/>
        <w:autoSpaceDN w:val="0"/>
        <w:adjustRightInd w:val="0"/>
        <w:spacing w:after="0" w:line="240" w:lineRule="auto"/>
        <w:ind w:left="360" w:right="365" w:hanging="360"/>
        <w:rPr>
          <w:rFonts w:ascii="Times New Roman" w:hAnsi="Times New Roman" w:cs="Times New Roman"/>
          <w:color w:val="000000"/>
          <w:sz w:val="24"/>
          <w:szCs w:val="24"/>
          <w:u w:val="single"/>
        </w:rPr>
      </w:pPr>
    </w:p>
    <w:p w14:paraId="6456FE2E" w14:textId="77777777" w:rsidR="00993C0C" w:rsidRPr="00950EA7" w:rsidRDefault="00993C0C" w:rsidP="007125FA">
      <w:pPr>
        <w:widowControl w:val="0"/>
        <w:autoSpaceDE w:val="0"/>
        <w:autoSpaceDN w:val="0"/>
        <w:adjustRightInd w:val="0"/>
        <w:spacing w:after="0" w:line="240" w:lineRule="auto"/>
        <w:ind w:left="360" w:right="365" w:hanging="360"/>
        <w:rPr>
          <w:rFonts w:ascii="Times New Roman" w:hAnsi="Times New Roman" w:cs="Times New Roman"/>
          <w:color w:val="000000"/>
          <w:sz w:val="24"/>
          <w:szCs w:val="24"/>
          <w:u w:val="single"/>
        </w:rPr>
      </w:pPr>
      <w:r w:rsidRPr="00950EA7">
        <w:rPr>
          <w:rFonts w:ascii="Times New Roman" w:hAnsi="Times New Roman" w:cs="Times New Roman"/>
          <w:color w:val="000000"/>
          <w:sz w:val="24"/>
          <w:szCs w:val="24"/>
        </w:rPr>
        <w:t>c.</w:t>
      </w:r>
      <w:r w:rsidRPr="00950EA7">
        <w:rPr>
          <w:rFonts w:ascii="Times New Roman" w:hAnsi="Times New Roman" w:cs="Times New Roman"/>
          <w:color w:val="000000"/>
          <w:sz w:val="24"/>
          <w:szCs w:val="24"/>
        </w:rPr>
        <w:tab/>
      </w:r>
      <w:r w:rsidRPr="00950EA7">
        <w:rPr>
          <w:rFonts w:ascii="Times New Roman" w:hAnsi="Times New Roman" w:cs="Times New Roman"/>
          <w:color w:val="000000"/>
          <w:sz w:val="24"/>
          <w:szCs w:val="24"/>
          <w:u w:val="single"/>
        </w:rPr>
        <w:t>Regional</w:t>
      </w:r>
    </w:p>
    <w:p w14:paraId="78622824" w14:textId="65466C19" w:rsidR="00993C0C" w:rsidRPr="00950EA7" w:rsidRDefault="00993C0C" w:rsidP="007125FA">
      <w:pPr>
        <w:widowControl w:val="0"/>
        <w:numPr>
          <w:ilvl w:val="0"/>
          <w:numId w:val="12"/>
        </w:numPr>
        <w:autoSpaceDE w:val="0"/>
        <w:autoSpaceDN w:val="0"/>
        <w:adjustRightInd w:val="0"/>
        <w:spacing w:after="0" w:line="240" w:lineRule="auto"/>
        <w:ind w:left="720" w:right="365"/>
        <w:rPr>
          <w:rFonts w:ascii="Times New Roman" w:hAnsi="Times New Roman" w:cs="Times New Roman"/>
          <w:color w:val="000000"/>
          <w:sz w:val="24"/>
          <w:szCs w:val="24"/>
        </w:rPr>
      </w:pPr>
      <w:r w:rsidRPr="00950EA7">
        <w:rPr>
          <w:rFonts w:ascii="Times New Roman" w:hAnsi="Times New Roman" w:cs="Times New Roman"/>
          <w:color w:val="000000"/>
          <w:sz w:val="24"/>
          <w:szCs w:val="24"/>
        </w:rPr>
        <w:t>Participant, NAREA Scholar’s Circle</w:t>
      </w:r>
      <w:r w:rsidR="00E31DA9" w:rsidRPr="00950EA7">
        <w:rPr>
          <w:rFonts w:ascii="Times New Roman" w:hAnsi="Times New Roman" w:cs="Times New Roman"/>
          <w:color w:val="000000"/>
          <w:sz w:val="24"/>
          <w:szCs w:val="24"/>
        </w:rPr>
        <w:t xml:space="preserve"> (2022-2023)</w:t>
      </w:r>
    </w:p>
    <w:p w14:paraId="68AAE077" w14:textId="77777777" w:rsidR="00993C0C" w:rsidRPr="00950EA7" w:rsidRDefault="00993C0C" w:rsidP="007125FA">
      <w:pPr>
        <w:widowControl w:val="0"/>
        <w:autoSpaceDE w:val="0"/>
        <w:autoSpaceDN w:val="0"/>
        <w:adjustRightInd w:val="0"/>
        <w:spacing w:after="0" w:line="240" w:lineRule="auto"/>
        <w:ind w:left="360" w:right="365" w:hanging="360"/>
        <w:rPr>
          <w:rFonts w:ascii="Times New Roman" w:hAnsi="Times New Roman" w:cs="Times New Roman"/>
          <w:color w:val="000000"/>
          <w:sz w:val="24"/>
          <w:szCs w:val="24"/>
        </w:rPr>
      </w:pPr>
    </w:p>
    <w:p w14:paraId="7E722AF0" w14:textId="77777777" w:rsidR="00993C0C" w:rsidRPr="00950EA7" w:rsidRDefault="00993C0C" w:rsidP="007125FA">
      <w:pPr>
        <w:widowControl w:val="0"/>
        <w:autoSpaceDE w:val="0"/>
        <w:autoSpaceDN w:val="0"/>
        <w:adjustRightInd w:val="0"/>
        <w:spacing w:after="0" w:line="240" w:lineRule="auto"/>
        <w:ind w:left="360" w:right="365" w:hanging="360"/>
        <w:rPr>
          <w:rFonts w:ascii="Times New Roman" w:hAnsi="Times New Roman" w:cs="Times New Roman"/>
          <w:color w:val="000000"/>
          <w:sz w:val="24"/>
          <w:szCs w:val="24"/>
          <w:u w:val="single"/>
        </w:rPr>
      </w:pPr>
      <w:r w:rsidRPr="00950EA7">
        <w:rPr>
          <w:rFonts w:ascii="Times New Roman" w:hAnsi="Times New Roman" w:cs="Times New Roman"/>
          <w:color w:val="000000"/>
          <w:sz w:val="24"/>
          <w:szCs w:val="24"/>
        </w:rPr>
        <w:t>d.</w:t>
      </w:r>
      <w:r w:rsidRPr="00950EA7">
        <w:rPr>
          <w:rFonts w:ascii="Times New Roman" w:hAnsi="Times New Roman" w:cs="Times New Roman"/>
          <w:color w:val="000000"/>
          <w:sz w:val="24"/>
          <w:szCs w:val="24"/>
        </w:rPr>
        <w:tab/>
      </w:r>
      <w:r w:rsidRPr="00950EA7">
        <w:rPr>
          <w:rFonts w:ascii="Times New Roman" w:hAnsi="Times New Roman" w:cs="Times New Roman"/>
          <w:color w:val="000000"/>
          <w:sz w:val="24"/>
          <w:szCs w:val="24"/>
          <w:u w:val="single"/>
        </w:rPr>
        <w:t>State</w:t>
      </w:r>
    </w:p>
    <w:p w14:paraId="7CE64719" w14:textId="77777777" w:rsidR="00993C0C" w:rsidRPr="00950EA7" w:rsidRDefault="00993C0C" w:rsidP="007125FA">
      <w:pPr>
        <w:widowControl w:val="0"/>
        <w:autoSpaceDE w:val="0"/>
        <w:autoSpaceDN w:val="0"/>
        <w:adjustRightInd w:val="0"/>
        <w:spacing w:after="0" w:line="240" w:lineRule="auto"/>
        <w:ind w:left="360" w:right="365" w:hanging="360"/>
        <w:rPr>
          <w:rFonts w:ascii="Times New Roman" w:hAnsi="Times New Roman" w:cs="Times New Roman"/>
          <w:color w:val="000000"/>
          <w:sz w:val="24"/>
          <w:szCs w:val="24"/>
          <w:u w:val="single"/>
        </w:rPr>
      </w:pPr>
    </w:p>
    <w:p w14:paraId="6EF1D1E5" w14:textId="024467FC" w:rsidR="00993C0C" w:rsidRPr="00950EA7" w:rsidRDefault="00993C0C" w:rsidP="00664A35">
      <w:pPr>
        <w:widowControl w:val="0"/>
        <w:autoSpaceDE w:val="0"/>
        <w:autoSpaceDN w:val="0"/>
        <w:adjustRightInd w:val="0"/>
        <w:spacing w:after="0" w:line="240" w:lineRule="auto"/>
        <w:ind w:left="360" w:right="365" w:hanging="360"/>
        <w:rPr>
          <w:rFonts w:ascii="Times New Roman" w:hAnsi="Times New Roman" w:cs="Times New Roman"/>
          <w:color w:val="000000"/>
          <w:sz w:val="24"/>
          <w:szCs w:val="24"/>
          <w:u w:val="single"/>
        </w:rPr>
      </w:pPr>
      <w:r w:rsidRPr="00950EA7">
        <w:rPr>
          <w:rFonts w:ascii="Times New Roman" w:hAnsi="Times New Roman" w:cs="Times New Roman"/>
          <w:color w:val="000000"/>
          <w:sz w:val="24"/>
          <w:szCs w:val="24"/>
        </w:rPr>
        <w:t>e.</w:t>
      </w:r>
      <w:r w:rsidRPr="00950EA7">
        <w:rPr>
          <w:rFonts w:ascii="Times New Roman" w:hAnsi="Times New Roman" w:cs="Times New Roman"/>
          <w:color w:val="000000"/>
          <w:sz w:val="24"/>
          <w:szCs w:val="24"/>
        </w:rPr>
        <w:tab/>
      </w:r>
      <w:r w:rsidRPr="00950EA7">
        <w:rPr>
          <w:rFonts w:ascii="Times New Roman" w:hAnsi="Times New Roman" w:cs="Times New Roman"/>
          <w:color w:val="000000"/>
          <w:sz w:val="24"/>
          <w:szCs w:val="24"/>
          <w:u w:val="single"/>
        </w:rPr>
        <w:t>Local</w:t>
      </w:r>
    </w:p>
    <w:p w14:paraId="10911C11" w14:textId="77777777" w:rsidR="00993C0C" w:rsidRPr="00950EA7" w:rsidRDefault="00993C0C" w:rsidP="00D05A8E">
      <w:pPr>
        <w:widowControl w:val="0"/>
        <w:autoSpaceDE w:val="0"/>
        <w:autoSpaceDN w:val="0"/>
        <w:adjustRightInd w:val="0"/>
        <w:spacing w:after="0" w:line="240" w:lineRule="auto"/>
        <w:ind w:left="120" w:right="120" w:firstLine="720"/>
        <w:rPr>
          <w:rFonts w:ascii="Times New Roman" w:hAnsi="Times New Roman" w:cs="Times New Roman"/>
          <w:kern w:val="0"/>
          <w:sz w:val="24"/>
          <w:szCs w:val="24"/>
        </w:rPr>
      </w:pPr>
    </w:p>
    <w:p w14:paraId="6CB8A9A2" w14:textId="05867E86"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28.</w:t>
      </w:r>
      <w:r w:rsidRPr="00950EA7">
        <w:rPr>
          <w:rFonts w:ascii="Times New Roman" w:hAnsi="Times New Roman" w:cs="Times New Roman"/>
          <w:b/>
          <w:bCs/>
          <w:color w:val="000000"/>
          <w:kern w:val="0"/>
          <w:sz w:val="24"/>
          <w:szCs w:val="24"/>
        </w:rPr>
        <w:tab/>
        <w:t>HONORS</w:t>
      </w:r>
    </w:p>
    <w:p w14:paraId="010A4705" w14:textId="77777777" w:rsidR="00096E78" w:rsidRPr="00950EA7" w:rsidRDefault="00096E78" w:rsidP="00A5218C">
      <w:pPr>
        <w:widowControl w:val="0"/>
        <w:autoSpaceDE w:val="0"/>
        <w:autoSpaceDN w:val="0"/>
        <w:adjustRightInd w:val="0"/>
        <w:spacing w:after="0" w:line="240" w:lineRule="auto"/>
        <w:ind w:right="120"/>
        <w:rPr>
          <w:rFonts w:ascii="Times New Roman" w:hAnsi="Times New Roman" w:cs="Times New Roman"/>
          <w:color w:val="000000"/>
          <w:kern w:val="0"/>
          <w:sz w:val="24"/>
          <w:szCs w:val="24"/>
        </w:rPr>
      </w:pPr>
    </w:p>
    <w:p w14:paraId="79D0E1E3"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29.</w:t>
      </w:r>
      <w:r w:rsidRPr="00950EA7">
        <w:rPr>
          <w:rFonts w:ascii="Times New Roman" w:hAnsi="Times New Roman" w:cs="Times New Roman"/>
          <w:b/>
          <w:bCs/>
          <w:color w:val="000000"/>
          <w:kern w:val="0"/>
          <w:sz w:val="24"/>
          <w:szCs w:val="24"/>
        </w:rPr>
        <w:tab/>
        <w:t>CHAIR’S LETTER</w:t>
      </w:r>
    </w:p>
    <w:p w14:paraId="2C5E8EEC" w14:textId="77777777" w:rsidR="00D05A8E" w:rsidRPr="00950EA7" w:rsidRDefault="00D05A8E" w:rsidP="00664A35">
      <w:pPr>
        <w:widowControl w:val="0"/>
        <w:tabs>
          <w:tab w:val="left" w:pos="558"/>
        </w:tabs>
        <w:autoSpaceDE w:val="0"/>
        <w:autoSpaceDN w:val="0"/>
        <w:adjustRightInd w:val="0"/>
        <w:spacing w:after="0" w:line="240" w:lineRule="auto"/>
        <w:ind w:left="360" w:right="120"/>
        <w:rPr>
          <w:rFonts w:ascii="Times New Roman" w:hAnsi="Times New Roman" w:cs="Times New Roman"/>
          <w:color w:val="000000"/>
          <w:kern w:val="0"/>
          <w:sz w:val="24"/>
          <w:szCs w:val="24"/>
        </w:rPr>
      </w:pPr>
    </w:p>
    <w:p w14:paraId="429DCA34"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30.</w:t>
      </w:r>
      <w:r w:rsidRPr="00950EA7">
        <w:rPr>
          <w:rFonts w:ascii="Times New Roman" w:hAnsi="Times New Roman" w:cs="Times New Roman"/>
          <w:b/>
          <w:bCs/>
          <w:color w:val="000000"/>
          <w:kern w:val="0"/>
          <w:sz w:val="24"/>
          <w:szCs w:val="24"/>
        </w:rPr>
        <w:tab/>
        <w:t>DEAN’S LETTER</w:t>
      </w:r>
    </w:p>
    <w:p w14:paraId="01CCDF37" w14:textId="77777777" w:rsidR="00D05A8E" w:rsidRPr="00950EA7" w:rsidRDefault="00D05A8E" w:rsidP="00664A35">
      <w:pPr>
        <w:widowControl w:val="0"/>
        <w:tabs>
          <w:tab w:val="left" w:pos="558"/>
        </w:tabs>
        <w:autoSpaceDE w:val="0"/>
        <w:autoSpaceDN w:val="0"/>
        <w:adjustRightInd w:val="0"/>
        <w:spacing w:after="0" w:line="240" w:lineRule="auto"/>
        <w:ind w:left="990" w:right="120"/>
        <w:rPr>
          <w:rFonts w:ascii="Times New Roman" w:hAnsi="Times New Roman" w:cs="Times New Roman"/>
          <w:color w:val="000000"/>
          <w:kern w:val="0"/>
          <w:sz w:val="24"/>
          <w:szCs w:val="24"/>
        </w:rPr>
      </w:pPr>
    </w:p>
    <w:p w14:paraId="2B9BFE59"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31.</w:t>
      </w:r>
      <w:r w:rsidRPr="00950EA7">
        <w:rPr>
          <w:rFonts w:ascii="Times New Roman" w:hAnsi="Times New Roman" w:cs="Times New Roman"/>
          <w:b/>
          <w:bCs/>
          <w:color w:val="000000"/>
          <w:kern w:val="0"/>
          <w:sz w:val="24"/>
          <w:szCs w:val="24"/>
        </w:rPr>
        <w:tab/>
        <w:t>SAMPLE LETTER TO EVALUATORS</w:t>
      </w:r>
    </w:p>
    <w:p w14:paraId="3F5B8E4F" w14:textId="77777777" w:rsidR="00D05A8E" w:rsidRPr="00950EA7" w:rsidRDefault="00D05A8E" w:rsidP="00664A35">
      <w:pPr>
        <w:widowControl w:val="0"/>
        <w:autoSpaceDE w:val="0"/>
        <w:autoSpaceDN w:val="0"/>
        <w:adjustRightInd w:val="0"/>
        <w:spacing w:after="0" w:line="240" w:lineRule="auto"/>
        <w:ind w:left="360" w:right="120"/>
        <w:rPr>
          <w:rFonts w:ascii="Times New Roman" w:hAnsi="Times New Roman" w:cs="Times New Roman"/>
          <w:color w:val="000000"/>
          <w:kern w:val="0"/>
          <w:sz w:val="24"/>
          <w:szCs w:val="24"/>
        </w:rPr>
      </w:pPr>
    </w:p>
    <w:p w14:paraId="366F3CF3"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32.</w:t>
      </w:r>
      <w:r w:rsidRPr="00950EA7">
        <w:rPr>
          <w:rFonts w:ascii="Times New Roman" w:hAnsi="Times New Roman" w:cs="Times New Roman"/>
          <w:b/>
          <w:bCs/>
          <w:color w:val="000000"/>
          <w:kern w:val="0"/>
          <w:sz w:val="24"/>
          <w:szCs w:val="24"/>
        </w:rPr>
        <w:tab/>
        <w:t>BIO-SKETCHES OF INDIVIDUALS WRITING SOLICITED LETTERS OF EVALUATION and LETTERS OF EVALUATION</w:t>
      </w:r>
    </w:p>
    <w:p w14:paraId="6A07DF38" w14:textId="77777777" w:rsidR="00D05A8E" w:rsidRPr="00950EA7" w:rsidRDefault="00D05A8E" w:rsidP="00664A35">
      <w:pPr>
        <w:widowControl w:val="0"/>
        <w:autoSpaceDE w:val="0"/>
        <w:autoSpaceDN w:val="0"/>
        <w:adjustRightInd w:val="0"/>
        <w:spacing w:after="0" w:line="240" w:lineRule="auto"/>
        <w:ind w:left="360" w:right="120"/>
        <w:rPr>
          <w:rFonts w:ascii="Times New Roman" w:hAnsi="Times New Roman" w:cs="Times New Roman"/>
          <w:color w:val="000000"/>
          <w:kern w:val="0"/>
          <w:sz w:val="24"/>
          <w:szCs w:val="24"/>
        </w:rPr>
      </w:pPr>
    </w:p>
    <w:p w14:paraId="4B0B5257"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33.</w:t>
      </w:r>
      <w:r w:rsidRPr="00950EA7">
        <w:rPr>
          <w:rFonts w:ascii="Times New Roman" w:hAnsi="Times New Roman" w:cs="Times New Roman"/>
          <w:b/>
          <w:bCs/>
          <w:color w:val="000000"/>
          <w:kern w:val="0"/>
          <w:sz w:val="24"/>
          <w:szCs w:val="24"/>
        </w:rPr>
        <w:tab/>
        <w:t>COPIES OF THE LAST FIVE ANNUAL LETTERS OF EVALUATION</w:t>
      </w:r>
    </w:p>
    <w:p w14:paraId="42D826BD" w14:textId="77777777" w:rsidR="00D05A8E" w:rsidRPr="00950EA7" w:rsidRDefault="00D05A8E" w:rsidP="00664A35">
      <w:pPr>
        <w:widowControl w:val="0"/>
        <w:autoSpaceDE w:val="0"/>
        <w:autoSpaceDN w:val="0"/>
        <w:adjustRightInd w:val="0"/>
        <w:spacing w:after="0" w:line="240" w:lineRule="auto"/>
        <w:ind w:left="360" w:right="120"/>
        <w:rPr>
          <w:rFonts w:ascii="Times New Roman" w:hAnsi="Times New Roman" w:cs="Times New Roman"/>
          <w:color w:val="000000"/>
          <w:kern w:val="0"/>
          <w:sz w:val="24"/>
          <w:szCs w:val="24"/>
        </w:rPr>
      </w:pPr>
    </w:p>
    <w:p w14:paraId="7952F7F3" w14:textId="77777777" w:rsidR="00D05A8E" w:rsidRPr="00950EA7" w:rsidRDefault="00D05A8E" w:rsidP="00664A35">
      <w:pPr>
        <w:widowControl w:val="0"/>
        <w:tabs>
          <w:tab w:val="left" w:pos="468"/>
        </w:tabs>
        <w:autoSpaceDE w:val="0"/>
        <w:autoSpaceDN w:val="0"/>
        <w:adjustRightInd w:val="0"/>
        <w:spacing w:after="0" w:line="240" w:lineRule="auto"/>
        <w:ind w:left="360" w:right="365" w:hanging="360"/>
        <w:jc w:val="both"/>
        <w:rPr>
          <w:rFonts w:ascii="Times New Roman" w:hAnsi="Times New Roman" w:cs="Times New Roman"/>
          <w:b/>
          <w:bCs/>
          <w:color w:val="000000"/>
          <w:kern w:val="0"/>
          <w:sz w:val="24"/>
          <w:szCs w:val="24"/>
        </w:rPr>
      </w:pPr>
      <w:commentRangeStart w:id="93"/>
      <w:r w:rsidRPr="00950EA7">
        <w:rPr>
          <w:rFonts w:ascii="Times New Roman" w:hAnsi="Times New Roman" w:cs="Times New Roman"/>
          <w:b/>
          <w:bCs/>
          <w:color w:val="000000"/>
          <w:kern w:val="0"/>
          <w:sz w:val="24"/>
          <w:szCs w:val="24"/>
        </w:rPr>
        <w:t>34.</w:t>
      </w:r>
      <w:r w:rsidRPr="00950EA7">
        <w:rPr>
          <w:rFonts w:ascii="Times New Roman" w:hAnsi="Times New Roman" w:cs="Times New Roman"/>
          <w:b/>
          <w:bCs/>
          <w:color w:val="000000"/>
          <w:kern w:val="0"/>
          <w:sz w:val="24"/>
          <w:szCs w:val="24"/>
        </w:rPr>
        <w:tab/>
        <w:t>FURTHER INFORMATION</w:t>
      </w:r>
      <w:commentRangeEnd w:id="93"/>
      <w:r w:rsidR="002235AA">
        <w:rPr>
          <w:rStyle w:val="CommentReference"/>
        </w:rPr>
        <w:commentReference w:id="93"/>
      </w:r>
    </w:p>
    <w:p w14:paraId="0BC23D2B"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p>
    <w:p w14:paraId="35B1640D"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PUBLICATIONS (Submitted)</w:t>
      </w:r>
    </w:p>
    <w:p w14:paraId="715820DC" w14:textId="77777777" w:rsidR="00D05A8E" w:rsidRPr="00950EA7" w:rsidRDefault="00D05A8E" w:rsidP="00D05A8E">
      <w:pPr>
        <w:widowControl w:val="0"/>
        <w:autoSpaceDE w:val="0"/>
        <w:autoSpaceDN w:val="0"/>
        <w:adjustRightInd w:val="0"/>
        <w:spacing w:after="0" w:line="240" w:lineRule="auto"/>
        <w:ind w:left="120" w:right="120" w:firstLine="720"/>
        <w:rPr>
          <w:rFonts w:ascii="Times New Roman" w:hAnsi="Times New Roman" w:cs="Times New Roman"/>
          <w:kern w:val="0"/>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450"/>
        <w:gridCol w:w="8730"/>
      </w:tblGrid>
      <w:tr w:rsidR="00D05A8E" w:rsidRPr="00950EA7" w14:paraId="2B9DD6A3" w14:textId="77777777" w:rsidTr="00D96BA2">
        <w:tc>
          <w:tcPr>
            <w:tcW w:w="450" w:type="dxa"/>
            <w:tcBorders>
              <w:top w:val="nil"/>
              <w:left w:val="nil"/>
              <w:bottom w:val="nil"/>
              <w:right w:val="nil"/>
            </w:tcBorders>
            <w:shd w:val="clear" w:color="auto" w:fill="FFFFFF"/>
          </w:tcPr>
          <w:p w14:paraId="5CF18577"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f.</w:t>
            </w:r>
          </w:p>
        </w:tc>
        <w:tc>
          <w:tcPr>
            <w:tcW w:w="8730" w:type="dxa"/>
            <w:tcBorders>
              <w:top w:val="nil"/>
              <w:left w:val="nil"/>
              <w:bottom w:val="nil"/>
              <w:right w:val="nil"/>
            </w:tcBorders>
            <w:shd w:val="clear" w:color="auto" w:fill="FFFFFF"/>
          </w:tcPr>
          <w:p w14:paraId="389A15A6"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b/>
                <w:bCs/>
                <w:color w:val="000000"/>
                <w:kern w:val="0"/>
                <w:sz w:val="24"/>
                <w:szCs w:val="24"/>
              </w:rPr>
            </w:pPr>
            <w:r w:rsidRPr="00950EA7">
              <w:rPr>
                <w:rFonts w:ascii="Times New Roman" w:hAnsi="Times New Roman" w:cs="Times New Roman"/>
                <w:b/>
                <w:bCs/>
                <w:color w:val="000000"/>
                <w:kern w:val="0"/>
                <w:sz w:val="24"/>
                <w:szCs w:val="24"/>
              </w:rPr>
              <w:t>Refereed Publications (Author, Co-author(s), Title, Name of Journal or Publication, Volume, Date, Inclusive Pages)</w:t>
            </w:r>
          </w:p>
          <w:tbl>
            <w:tblPr>
              <w:tblW w:w="0" w:type="auto"/>
              <w:tblInd w:w="108" w:type="dxa"/>
              <w:tblLayout w:type="fixed"/>
              <w:tblCellMar>
                <w:left w:w="0" w:type="dxa"/>
                <w:right w:w="0" w:type="dxa"/>
              </w:tblCellMar>
              <w:tblLook w:val="0000" w:firstRow="0" w:lastRow="0" w:firstColumn="0" w:lastColumn="0" w:noHBand="0" w:noVBand="0"/>
            </w:tblPr>
            <w:tblGrid>
              <w:gridCol w:w="8499"/>
            </w:tblGrid>
            <w:tr w:rsidR="00D05A8E" w:rsidRPr="00950EA7" w14:paraId="7C47E5A9" w14:textId="77777777" w:rsidTr="00D96BA2">
              <w:tc>
                <w:tcPr>
                  <w:tcW w:w="8499" w:type="dxa"/>
                  <w:shd w:val="clear" w:color="auto" w:fill="FFFFFF"/>
                </w:tcPr>
                <w:p w14:paraId="0A3D5EF8"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p>
                <w:p w14:paraId="40F420C1" w14:textId="6297B378" w:rsidR="00234D91"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i/>
                      <w:iCs/>
                      <w:color w:val="000000"/>
                      <w:kern w:val="0"/>
                      <w:sz w:val="24"/>
                      <w:szCs w:val="24"/>
                      <w:highlight w:val="yellow"/>
                    </w:rPr>
                  </w:pPr>
                  <w:r w:rsidRPr="00950EA7">
                    <w:rPr>
                      <w:rFonts w:ascii="Times New Roman" w:hAnsi="Times New Roman" w:cs="Times New Roman"/>
                      <w:color w:val="000000"/>
                      <w:kern w:val="0"/>
                      <w:sz w:val="24"/>
                      <w:szCs w:val="24"/>
                      <w:highlight w:val="yellow"/>
                      <w:u w:val="single"/>
                    </w:rPr>
                    <w:t xml:space="preserve">Amanda </w:t>
                  </w:r>
                  <w:proofErr w:type="spellStart"/>
                  <w:r w:rsidRPr="00950EA7">
                    <w:rPr>
                      <w:rFonts w:ascii="Times New Roman" w:hAnsi="Times New Roman" w:cs="Times New Roman"/>
                      <w:color w:val="000000"/>
                      <w:kern w:val="0"/>
                      <w:sz w:val="24"/>
                      <w:szCs w:val="24"/>
                      <w:highlight w:val="yellow"/>
                      <w:u w:val="single"/>
                    </w:rPr>
                    <w:t>Guimbeau</w:t>
                  </w:r>
                  <w:proofErr w:type="spellEnd"/>
                  <w:r w:rsidR="00B96D3D" w:rsidRPr="00950EA7">
                    <w:rPr>
                      <w:rFonts w:ascii="Times New Roman" w:hAnsi="Times New Roman" w:cs="Times New Roman"/>
                      <w:color w:val="000000"/>
                      <w:kern w:val="0"/>
                      <w:sz w:val="24"/>
                      <w:szCs w:val="24"/>
                      <w:highlight w:val="yellow"/>
                      <w:u w:val="single"/>
                    </w:rPr>
                    <w:t>*</w:t>
                  </w:r>
                  <w:r w:rsidRPr="00950EA7">
                    <w:rPr>
                      <w:rFonts w:ascii="Times New Roman" w:hAnsi="Times New Roman" w:cs="Times New Roman"/>
                      <w:color w:val="000000"/>
                      <w:kern w:val="0"/>
                      <w:sz w:val="24"/>
                      <w:szCs w:val="24"/>
                      <w:highlight w:val="yellow"/>
                    </w:rPr>
                    <w:t xml:space="preserve">, </w:t>
                  </w:r>
                  <w:proofErr w:type="spellStart"/>
                  <w:r w:rsidRPr="00950EA7">
                    <w:rPr>
                      <w:rFonts w:ascii="Times New Roman" w:hAnsi="Times New Roman" w:cs="Times New Roman"/>
                      <w:b/>
                      <w:bCs/>
                      <w:color w:val="000000"/>
                      <w:kern w:val="0"/>
                      <w:sz w:val="24"/>
                      <w:szCs w:val="24"/>
                      <w:highlight w:val="yellow"/>
                      <w:u w:val="single"/>
                    </w:rPr>
                    <w:t>Xinde</w:t>
                  </w:r>
                  <w:proofErr w:type="spellEnd"/>
                  <w:r w:rsidRPr="00950EA7">
                    <w:rPr>
                      <w:rFonts w:ascii="Times New Roman" w:hAnsi="Times New Roman" w:cs="Times New Roman"/>
                      <w:b/>
                      <w:bCs/>
                      <w:color w:val="000000"/>
                      <w:kern w:val="0"/>
                      <w:sz w:val="24"/>
                      <w:szCs w:val="24"/>
                      <w:highlight w:val="yellow"/>
                      <w:u w:val="single"/>
                    </w:rPr>
                    <w:t xml:space="preserve"> James Ji</w:t>
                  </w:r>
                  <w:r w:rsidR="00B96D3D" w:rsidRPr="00950EA7">
                    <w:rPr>
                      <w:rFonts w:ascii="Times New Roman" w:hAnsi="Times New Roman" w:cs="Times New Roman"/>
                      <w:b/>
                      <w:bCs/>
                      <w:color w:val="000000"/>
                      <w:kern w:val="0"/>
                      <w:sz w:val="24"/>
                      <w:szCs w:val="24"/>
                      <w:highlight w:val="yellow"/>
                      <w:u w:val="single"/>
                    </w:rPr>
                    <w:t>*</w:t>
                  </w:r>
                  <w:r w:rsidRPr="00950EA7">
                    <w:rPr>
                      <w:rFonts w:ascii="Times New Roman" w:hAnsi="Times New Roman" w:cs="Times New Roman"/>
                      <w:color w:val="000000"/>
                      <w:kern w:val="0"/>
                      <w:sz w:val="24"/>
                      <w:szCs w:val="24"/>
                      <w:highlight w:val="yellow"/>
                    </w:rPr>
                    <w:t xml:space="preserve">, </w:t>
                  </w:r>
                  <w:proofErr w:type="spellStart"/>
                  <w:r w:rsidRPr="00950EA7">
                    <w:rPr>
                      <w:rFonts w:ascii="Times New Roman" w:hAnsi="Times New Roman" w:cs="Times New Roman"/>
                      <w:color w:val="000000"/>
                      <w:kern w:val="0"/>
                      <w:sz w:val="24"/>
                      <w:szCs w:val="24"/>
                      <w:highlight w:val="yellow"/>
                      <w:u w:val="single"/>
                    </w:rPr>
                    <w:t>Nidhiya</w:t>
                  </w:r>
                  <w:proofErr w:type="spellEnd"/>
                  <w:r w:rsidRPr="00950EA7">
                    <w:rPr>
                      <w:rFonts w:ascii="Times New Roman" w:hAnsi="Times New Roman" w:cs="Times New Roman"/>
                      <w:color w:val="000000"/>
                      <w:kern w:val="0"/>
                      <w:sz w:val="24"/>
                      <w:szCs w:val="24"/>
                      <w:highlight w:val="yellow"/>
                      <w:u w:val="single"/>
                    </w:rPr>
                    <w:t xml:space="preserve"> Menon</w:t>
                  </w:r>
                  <w:r w:rsidR="00B96D3D" w:rsidRPr="00950EA7">
                    <w:rPr>
                      <w:rFonts w:ascii="Times New Roman" w:hAnsi="Times New Roman" w:cs="Times New Roman"/>
                      <w:color w:val="000000"/>
                      <w:kern w:val="0"/>
                      <w:sz w:val="24"/>
                      <w:szCs w:val="24"/>
                      <w:highlight w:val="yellow"/>
                      <w:u w:val="single"/>
                    </w:rPr>
                    <w:t>*</w:t>
                  </w:r>
                  <w:r w:rsidRPr="00950EA7">
                    <w:rPr>
                      <w:rFonts w:ascii="Times New Roman" w:hAnsi="Times New Roman" w:cs="Times New Roman"/>
                      <w:color w:val="000000"/>
                      <w:kern w:val="0"/>
                      <w:sz w:val="24"/>
                      <w:szCs w:val="24"/>
                      <w:highlight w:val="yellow"/>
                    </w:rPr>
                    <w:t>, and Zi Long</w:t>
                  </w:r>
                  <w:r w:rsidRPr="00950EA7">
                    <w:rPr>
                      <w:rFonts w:ascii="Times New Roman" w:hAnsi="Times New Roman" w:cs="Times New Roman"/>
                      <w:color w:val="000000"/>
                      <w:kern w:val="0"/>
                      <w:sz w:val="16"/>
                      <w:szCs w:val="16"/>
                      <w:highlight w:val="yellow"/>
                    </w:rPr>
                    <w:t>(g)</w:t>
                  </w:r>
                  <w:r w:rsidRPr="00950EA7">
                    <w:rPr>
                      <w:rFonts w:ascii="Times New Roman" w:hAnsi="Times New Roman" w:cs="Times New Roman"/>
                      <w:color w:val="000000"/>
                      <w:kern w:val="0"/>
                      <w:sz w:val="24"/>
                      <w:szCs w:val="24"/>
                      <w:highlight w:val="yellow"/>
                    </w:rPr>
                    <w:t xml:space="preserve">.  Ocean Salinity, Early-Life Health, and Adaptation. </w:t>
                  </w:r>
                  <w:r w:rsidRPr="00950EA7">
                    <w:rPr>
                      <w:rFonts w:ascii="Times New Roman" w:hAnsi="Times New Roman" w:cs="Times New Roman"/>
                      <w:i/>
                      <w:iCs/>
                      <w:color w:val="000000"/>
                      <w:kern w:val="0"/>
                      <w:sz w:val="24"/>
                      <w:szCs w:val="24"/>
                      <w:highlight w:val="yellow"/>
                    </w:rPr>
                    <w:t xml:space="preserve"> </w:t>
                  </w:r>
                  <w:r w:rsidR="006D771C" w:rsidRPr="00950EA7">
                    <w:rPr>
                      <w:rFonts w:ascii="Times New Roman" w:hAnsi="Times New Roman" w:cs="Times New Roman"/>
                      <w:color w:val="000000"/>
                      <w:kern w:val="0"/>
                      <w:sz w:val="24"/>
                      <w:szCs w:val="24"/>
                      <w:highlight w:val="yellow"/>
                    </w:rPr>
                    <w:t xml:space="preserve">Manuscript submitted to the </w:t>
                  </w:r>
                  <w:r w:rsidRPr="00950EA7">
                    <w:rPr>
                      <w:rFonts w:ascii="Times New Roman" w:hAnsi="Times New Roman" w:cs="Times New Roman"/>
                      <w:i/>
                      <w:iCs/>
                      <w:color w:val="000000"/>
                      <w:kern w:val="0"/>
                      <w:sz w:val="24"/>
                      <w:szCs w:val="24"/>
                      <w:highlight w:val="yellow"/>
                    </w:rPr>
                    <w:t xml:space="preserve">Journal of Environmental Economics and Management. </w:t>
                  </w:r>
                </w:p>
                <w:p w14:paraId="6F710584" w14:textId="0E2C0624" w:rsidR="00D05A8E" w:rsidRPr="00950EA7" w:rsidRDefault="00234D91"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r w:rsidRPr="00950EA7">
                    <w:rPr>
                      <w:rFonts w:ascii="Times New Roman" w:hAnsi="Times New Roman" w:cs="Times New Roman"/>
                      <w:kern w:val="0"/>
                      <w:sz w:val="24"/>
                      <w:szCs w:val="24"/>
                      <w:highlight w:val="yellow"/>
                    </w:rPr>
                    <w:lastRenderedPageBreak/>
                    <w:t>(Co-</w:t>
                  </w:r>
                  <w:r w:rsidRPr="00950EA7">
                    <w:rPr>
                      <w:rFonts w:ascii="Times New Roman" w:hAnsi="Times New Roman" w:cs="Times New Roman"/>
                      <w:color w:val="000000"/>
                      <w:kern w:val="0"/>
                      <w:sz w:val="24"/>
                      <w:szCs w:val="24"/>
                      <w:highlight w:val="yellow"/>
                    </w:rPr>
                    <w:t xml:space="preserve">Senior </w:t>
                  </w:r>
                  <w:r w:rsidR="00D05A8E" w:rsidRPr="00950EA7">
                    <w:rPr>
                      <w:rFonts w:ascii="Times New Roman" w:hAnsi="Times New Roman" w:cs="Times New Roman"/>
                      <w:color w:val="000000"/>
                      <w:kern w:val="0"/>
                      <w:sz w:val="24"/>
                      <w:szCs w:val="24"/>
                      <w:highlight w:val="yellow"/>
                    </w:rPr>
                    <w:t>Authorship listed alphabetically</w:t>
                  </w:r>
                  <w:r w:rsidRPr="00950EA7">
                    <w:rPr>
                      <w:rFonts w:ascii="Times New Roman" w:hAnsi="Times New Roman" w:cs="Times New Roman"/>
                      <w:color w:val="000000"/>
                      <w:kern w:val="0"/>
                      <w:sz w:val="24"/>
                      <w:szCs w:val="24"/>
                      <w:highlight w:val="yellow"/>
                    </w:rPr>
                    <w:t xml:space="preserve"> between </w:t>
                  </w:r>
                  <w:proofErr w:type="spellStart"/>
                  <w:r w:rsidRPr="00950EA7">
                    <w:rPr>
                      <w:rFonts w:ascii="Times New Roman" w:hAnsi="Times New Roman" w:cs="Times New Roman"/>
                      <w:color w:val="000000"/>
                      <w:kern w:val="0"/>
                      <w:sz w:val="24"/>
                      <w:szCs w:val="24"/>
                      <w:highlight w:val="yellow"/>
                    </w:rPr>
                    <w:t>Guimbeau</w:t>
                  </w:r>
                  <w:proofErr w:type="spellEnd"/>
                  <w:r w:rsidRPr="00950EA7">
                    <w:rPr>
                      <w:rFonts w:ascii="Times New Roman" w:hAnsi="Times New Roman" w:cs="Times New Roman"/>
                      <w:color w:val="000000"/>
                      <w:kern w:val="0"/>
                      <w:sz w:val="24"/>
                      <w:szCs w:val="24"/>
                      <w:highlight w:val="yellow"/>
                    </w:rPr>
                    <w:t>, Ji, and Menon)</w:t>
                  </w:r>
                </w:p>
                <w:p w14:paraId="5DED8659"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p>
              </w:tc>
            </w:tr>
          </w:tbl>
          <w:p w14:paraId="6D4282B9" w14:textId="77777777" w:rsidR="00D05A8E" w:rsidRPr="00950EA7" w:rsidRDefault="00D05A8E" w:rsidP="00D96BA2">
            <w:pPr>
              <w:widowControl w:val="0"/>
              <w:autoSpaceDE w:val="0"/>
              <w:autoSpaceDN w:val="0"/>
              <w:adjustRightInd w:val="0"/>
              <w:spacing w:after="0" w:line="240" w:lineRule="auto"/>
              <w:ind w:left="108" w:right="108"/>
              <w:rPr>
                <w:rFonts w:ascii="Times New Roman" w:hAnsi="Times New Roman" w:cs="Times New Roman"/>
                <w:color w:val="000000"/>
                <w:kern w:val="0"/>
                <w:sz w:val="24"/>
                <w:szCs w:val="24"/>
              </w:rPr>
            </w:pPr>
          </w:p>
        </w:tc>
      </w:tr>
    </w:tbl>
    <w:p w14:paraId="6140068D" w14:textId="77777777" w:rsidR="00D05A8E" w:rsidRPr="00950EA7" w:rsidRDefault="00D05A8E" w:rsidP="00D05A8E">
      <w:pPr>
        <w:widowControl w:val="0"/>
        <w:autoSpaceDE w:val="0"/>
        <w:autoSpaceDN w:val="0"/>
        <w:adjustRightInd w:val="0"/>
        <w:spacing w:after="0" w:line="240" w:lineRule="auto"/>
        <w:ind w:left="120" w:right="120"/>
        <w:rPr>
          <w:rFonts w:ascii="Times New Roman" w:hAnsi="Times New Roman" w:cs="Times New Roman"/>
          <w:color w:val="000000"/>
          <w:kern w:val="0"/>
          <w:sz w:val="24"/>
          <w:szCs w:val="24"/>
        </w:rPr>
      </w:pPr>
      <w:r w:rsidRPr="00950EA7">
        <w:rPr>
          <w:rFonts w:ascii="Times New Roman" w:hAnsi="Times New Roman" w:cs="Times New Roman"/>
          <w:color w:val="000000"/>
          <w:kern w:val="0"/>
          <w:sz w:val="24"/>
          <w:szCs w:val="24"/>
        </w:rPr>
        <w:lastRenderedPageBreak/>
        <w:t xml:space="preserve"> </w:t>
      </w:r>
    </w:p>
    <w:p w14:paraId="56C3F006" w14:textId="77777777" w:rsidR="002A717E" w:rsidRPr="00950EA7" w:rsidRDefault="002A717E">
      <w:pPr>
        <w:rPr>
          <w:rFonts w:ascii="Times New Roman" w:hAnsi="Times New Roman" w:cs="Times New Roman"/>
        </w:rPr>
      </w:pPr>
    </w:p>
    <w:sectPr w:rsidR="002A717E" w:rsidRPr="00950E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4" w:author="Ji, James Xinde" w:date="2024-03-20T13:54:00Z" w:initials="XJ">
    <w:p w14:paraId="45A74D38" w14:textId="77777777" w:rsidR="00C12738" w:rsidRDefault="00C12738" w:rsidP="00C12738">
      <w:pPr>
        <w:pStyle w:val="CommentText"/>
      </w:pPr>
      <w:r>
        <w:rPr>
          <w:rStyle w:val="CommentReference"/>
        </w:rPr>
        <w:annotationRef/>
      </w:r>
      <w:r>
        <w:t>In Section 9b</w:t>
      </w:r>
    </w:p>
  </w:comment>
  <w:comment w:id="93" w:author="Ji James" w:date="2024-10-16T12:24:00Z" w:initials="JJ">
    <w:p w14:paraId="52C46439" w14:textId="77777777" w:rsidR="002235AA" w:rsidRDefault="002235AA" w:rsidP="002235AA">
      <w:r>
        <w:rPr>
          <w:rStyle w:val="CommentReference"/>
        </w:rPr>
        <w:annotationRef/>
      </w:r>
      <w:r>
        <w:rPr>
          <w:color w:val="000000"/>
          <w:sz w:val="20"/>
          <w:szCs w:val="20"/>
        </w:rPr>
        <w:t>Someone else presented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A74D38" w15:done="0"/>
  <w15:commentEx w15:paraId="52C464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0F0203" w16cex:dateUtc="2024-03-20T17:54:00Z"/>
  <w16cex:commentExtensible w16cex:durableId="1C067ACC" w16cex:dateUtc="2024-10-16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A74D38" w16cid:durableId="450F0203"/>
  <w16cid:commentId w16cid:paraId="52C46439" w16cid:durableId="1C067A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20603050405020304"/>
    <w:charset w:val="00"/>
    <w:family w:val="roman"/>
    <w:notTrueType/>
    <w:pitch w:val="default"/>
  </w:font>
  <w:font w:name="TimesNewRomanPS-BoldItalic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B5385"/>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AD6E4A"/>
    <w:multiLevelType w:val="hybridMultilevel"/>
    <w:tmpl w:val="FFFFFFFF"/>
    <w:lvl w:ilvl="0" w:tplc="04090019">
      <w:start w:val="1"/>
      <w:numFmt w:val="lowerLetter"/>
      <w:lvlText w:val="%1."/>
      <w:lvlJc w:val="left"/>
      <w:pPr>
        <w:ind w:left="480" w:hanging="360"/>
      </w:pPr>
      <w:rPr>
        <w:rFonts w:cs="Times New Roman"/>
      </w:rPr>
    </w:lvl>
    <w:lvl w:ilvl="1" w:tplc="04090019" w:tentative="1">
      <w:start w:val="1"/>
      <w:numFmt w:val="lowerLetter"/>
      <w:lvlText w:val="%2."/>
      <w:lvlJc w:val="left"/>
      <w:pPr>
        <w:ind w:left="1200" w:hanging="360"/>
      </w:pPr>
      <w:rPr>
        <w:rFonts w:cs="Times New Roman"/>
      </w:rPr>
    </w:lvl>
    <w:lvl w:ilvl="2" w:tplc="0409001B" w:tentative="1">
      <w:start w:val="1"/>
      <w:numFmt w:val="lowerRoman"/>
      <w:lvlText w:val="%3."/>
      <w:lvlJc w:val="right"/>
      <w:pPr>
        <w:ind w:left="1920" w:hanging="180"/>
      </w:pPr>
      <w:rPr>
        <w:rFonts w:cs="Times New Roman"/>
      </w:rPr>
    </w:lvl>
    <w:lvl w:ilvl="3" w:tplc="0409000F" w:tentative="1">
      <w:start w:val="1"/>
      <w:numFmt w:val="decimal"/>
      <w:lvlText w:val="%4."/>
      <w:lvlJc w:val="left"/>
      <w:pPr>
        <w:ind w:left="2640" w:hanging="360"/>
      </w:pPr>
      <w:rPr>
        <w:rFonts w:cs="Times New Roman"/>
      </w:rPr>
    </w:lvl>
    <w:lvl w:ilvl="4" w:tplc="04090019" w:tentative="1">
      <w:start w:val="1"/>
      <w:numFmt w:val="lowerLetter"/>
      <w:lvlText w:val="%5."/>
      <w:lvlJc w:val="left"/>
      <w:pPr>
        <w:ind w:left="3360" w:hanging="360"/>
      </w:pPr>
      <w:rPr>
        <w:rFonts w:cs="Times New Roman"/>
      </w:rPr>
    </w:lvl>
    <w:lvl w:ilvl="5" w:tplc="0409001B" w:tentative="1">
      <w:start w:val="1"/>
      <w:numFmt w:val="lowerRoman"/>
      <w:lvlText w:val="%6."/>
      <w:lvlJc w:val="right"/>
      <w:pPr>
        <w:ind w:left="4080" w:hanging="180"/>
      </w:pPr>
      <w:rPr>
        <w:rFonts w:cs="Times New Roman"/>
      </w:rPr>
    </w:lvl>
    <w:lvl w:ilvl="6" w:tplc="0409000F" w:tentative="1">
      <w:start w:val="1"/>
      <w:numFmt w:val="decimal"/>
      <w:lvlText w:val="%7."/>
      <w:lvlJc w:val="left"/>
      <w:pPr>
        <w:ind w:left="4800" w:hanging="360"/>
      </w:pPr>
      <w:rPr>
        <w:rFonts w:cs="Times New Roman"/>
      </w:rPr>
    </w:lvl>
    <w:lvl w:ilvl="7" w:tplc="04090019" w:tentative="1">
      <w:start w:val="1"/>
      <w:numFmt w:val="lowerLetter"/>
      <w:lvlText w:val="%8."/>
      <w:lvlJc w:val="left"/>
      <w:pPr>
        <w:ind w:left="5520" w:hanging="360"/>
      </w:pPr>
      <w:rPr>
        <w:rFonts w:cs="Times New Roman"/>
      </w:rPr>
    </w:lvl>
    <w:lvl w:ilvl="8" w:tplc="0409001B" w:tentative="1">
      <w:start w:val="1"/>
      <w:numFmt w:val="lowerRoman"/>
      <w:lvlText w:val="%9."/>
      <w:lvlJc w:val="right"/>
      <w:pPr>
        <w:ind w:left="6240" w:hanging="180"/>
      </w:pPr>
      <w:rPr>
        <w:rFonts w:cs="Times New Roman"/>
      </w:rPr>
    </w:lvl>
  </w:abstractNum>
  <w:abstractNum w:abstractNumId="3" w15:restartNumberingAfterBreak="0">
    <w:nsid w:val="11273D24"/>
    <w:multiLevelType w:val="hybridMultilevel"/>
    <w:tmpl w:val="FB2C4EF6"/>
    <w:lvl w:ilvl="0" w:tplc="6CFC8500">
      <w:start w:val="1"/>
      <w:numFmt w:val="lowerLetter"/>
      <w:lvlText w:val="%1."/>
      <w:lvlJc w:val="left"/>
      <w:pPr>
        <w:ind w:left="120" w:hanging="360"/>
      </w:pPr>
      <w:rPr>
        <w:rFonts w:hint="default"/>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4" w15:restartNumberingAfterBreak="0">
    <w:nsid w:val="235B1C8D"/>
    <w:multiLevelType w:val="hybridMultilevel"/>
    <w:tmpl w:val="06F42F5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37F278A4"/>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090331"/>
    <w:multiLevelType w:val="hybridMultilevel"/>
    <w:tmpl w:val="4B1CC792"/>
    <w:lvl w:ilvl="0" w:tplc="E6481E24">
      <w:start w:val="2"/>
      <w:numFmt w:val="decimal"/>
      <w:lvlText w:val="%1."/>
      <w:lvlJc w:val="left"/>
      <w:pPr>
        <w:ind w:left="360" w:hanging="360"/>
      </w:pPr>
      <w:rPr>
        <w:rFonts w:hint="eastAsia"/>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3656E3"/>
    <w:multiLevelType w:val="hybridMultilevel"/>
    <w:tmpl w:val="0E4A9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364C"/>
    <w:multiLevelType w:val="hybridMultilevel"/>
    <w:tmpl w:val="755E0D4C"/>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56C75080"/>
    <w:multiLevelType w:val="multilevel"/>
    <w:tmpl w:val="FFFFFFFF"/>
    <w:lvl w:ilvl="0">
      <w:start w:val="1"/>
      <w:numFmt w:val="lowerLetter"/>
      <w:lvlText w:val="%1."/>
      <w:lvlJc w:val="left"/>
      <w:pPr>
        <w:tabs>
          <w:tab w:val="num" w:pos="828"/>
        </w:tabs>
        <w:ind w:left="828" w:hanging="360"/>
      </w:pPr>
      <w:rPr>
        <w:rFonts w:ascii="Times New Roman" w:hAnsi="Times New Roman" w:cs="Times New Roman"/>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0" w15:restartNumberingAfterBreak="0">
    <w:nsid w:val="61D27865"/>
    <w:multiLevelType w:val="hybridMultilevel"/>
    <w:tmpl w:val="FFFFFFFF"/>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2" w15:restartNumberingAfterBreak="0">
    <w:nsid w:val="699367AB"/>
    <w:multiLevelType w:val="hybridMultilevel"/>
    <w:tmpl w:val="4656E5B8"/>
    <w:lvl w:ilvl="0" w:tplc="6F84A200">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num w:numId="1" w16cid:durableId="1732459451">
    <w:abstractNumId w:val="9"/>
  </w:num>
  <w:num w:numId="2" w16cid:durableId="1191340158">
    <w:abstractNumId w:val="13"/>
  </w:num>
  <w:num w:numId="3" w16cid:durableId="1847134334">
    <w:abstractNumId w:val="11"/>
  </w:num>
  <w:num w:numId="4" w16cid:durableId="2012289844">
    <w:abstractNumId w:val="6"/>
  </w:num>
  <w:num w:numId="5" w16cid:durableId="530146809">
    <w:abstractNumId w:val="0"/>
  </w:num>
  <w:num w:numId="6" w16cid:durableId="1591038859">
    <w:abstractNumId w:val="3"/>
  </w:num>
  <w:num w:numId="7" w16cid:durableId="763958778">
    <w:abstractNumId w:val="10"/>
  </w:num>
  <w:num w:numId="8" w16cid:durableId="1363289302">
    <w:abstractNumId w:val="1"/>
  </w:num>
  <w:num w:numId="9" w16cid:durableId="1542202856">
    <w:abstractNumId w:val="2"/>
  </w:num>
  <w:num w:numId="10" w16cid:durableId="2018926508">
    <w:abstractNumId w:val="5"/>
  </w:num>
  <w:num w:numId="11" w16cid:durableId="1883320991">
    <w:abstractNumId w:val="12"/>
  </w:num>
  <w:num w:numId="12" w16cid:durableId="1514538642">
    <w:abstractNumId w:val="8"/>
  </w:num>
  <w:num w:numId="13" w16cid:durableId="348290040">
    <w:abstractNumId w:val="4"/>
  </w:num>
  <w:num w:numId="14" w16cid:durableId="8337611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 James">
    <w15:presenceInfo w15:providerId="Windows Live" w15:userId="826141c92ad7795d"/>
  </w15:person>
  <w15:person w15:author="Ji, James Xinde">
    <w15:presenceInfo w15:providerId="AD" w15:userId="S::xji1@ufl.edu::8cae6cb8-d4cb-4c91-87c9-262930c0e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FF"/>
    <w:rsid w:val="000170A4"/>
    <w:rsid w:val="00047DAF"/>
    <w:rsid w:val="00051F46"/>
    <w:rsid w:val="000531EF"/>
    <w:rsid w:val="00065B34"/>
    <w:rsid w:val="000749FB"/>
    <w:rsid w:val="00081A1D"/>
    <w:rsid w:val="00084C4B"/>
    <w:rsid w:val="00085F8A"/>
    <w:rsid w:val="00096E78"/>
    <w:rsid w:val="000A42B8"/>
    <w:rsid w:val="000A7D5F"/>
    <w:rsid w:val="000B3A42"/>
    <w:rsid w:val="000D3AFC"/>
    <w:rsid w:val="000D569F"/>
    <w:rsid w:val="000E2B40"/>
    <w:rsid w:val="000F4E7E"/>
    <w:rsid w:val="00103F1B"/>
    <w:rsid w:val="00150E77"/>
    <w:rsid w:val="0015295E"/>
    <w:rsid w:val="00152E73"/>
    <w:rsid w:val="00153064"/>
    <w:rsid w:val="0016541D"/>
    <w:rsid w:val="00171E9A"/>
    <w:rsid w:val="00196444"/>
    <w:rsid w:val="00196D01"/>
    <w:rsid w:val="001A2F26"/>
    <w:rsid w:val="001A6D0B"/>
    <w:rsid w:val="001C0491"/>
    <w:rsid w:val="001D467A"/>
    <w:rsid w:val="001E0033"/>
    <w:rsid w:val="001E568E"/>
    <w:rsid w:val="001F6A35"/>
    <w:rsid w:val="00206303"/>
    <w:rsid w:val="002235AA"/>
    <w:rsid w:val="0022766A"/>
    <w:rsid w:val="00234D91"/>
    <w:rsid w:val="002433AD"/>
    <w:rsid w:val="0025381E"/>
    <w:rsid w:val="00254979"/>
    <w:rsid w:val="00255087"/>
    <w:rsid w:val="002A717E"/>
    <w:rsid w:val="002B0BD2"/>
    <w:rsid w:val="002B311F"/>
    <w:rsid w:val="002C3FF1"/>
    <w:rsid w:val="002D0B9F"/>
    <w:rsid w:val="002D65C6"/>
    <w:rsid w:val="002D76CD"/>
    <w:rsid w:val="0034355E"/>
    <w:rsid w:val="00350938"/>
    <w:rsid w:val="003656AC"/>
    <w:rsid w:val="0038387F"/>
    <w:rsid w:val="0039643F"/>
    <w:rsid w:val="003A0E0C"/>
    <w:rsid w:val="003B04CA"/>
    <w:rsid w:val="003B45FB"/>
    <w:rsid w:val="003B7610"/>
    <w:rsid w:val="003C0FF0"/>
    <w:rsid w:val="003C2DA8"/>
    <w:rsid w:val="003D218D"/>
    <w:rsid w:val="003D3CDD"/>
    <w:rsid w:val="003E230A"/>
    <w:rsid w:val="003F24AC"/>
    <w:rsid w:val="00412EEB"/>
    <w:rsid w:val="00421742"/>
    <w:rsid w:val="00431A8F"/>
    <w:rsid w:val="00450488"/>
    <w:rsid w:val="00472C6B"/>
    <w:rsid w:val="00476D9D"/>
    <w:rsid w:val="00481242"/>
    <w:rsid w:val="00490AAC"/>
    <w:rsid w:val="00491755"/>
    <w:rsid w:val="004A1F77"/>
    <w:rsid w:val="004B0EE0"/>
    <w:rsid w:val="004C072B"/>
    <w:rsid w:val="004C6D7A"/>
    <w:rsid w:val="004D6386"/>
    <w:rsid w:val="004E04BA"/>
    <w:rsid w:val="004F2A77"/>
    <w:rsid w:val="004F31B1"/>
    <w:rsid w:val="004F52C9"/>
    <w:rsid w:val="004F61F7"/>
    <w:rsid w:val="00502E3B"/>
    <w:rsid w:val="00511E13"/>
    <w:rsid w:val="00527055"/>
    <w:rsid w:val="00532EBF"/>
    <w:rsid w:val="005378D4"/>
    <w:rsid w:val="00560358"/>
    <w:rsid w:val="0056148F"/>
    <w:rsid w:val="00577747"/>
    <w:rsid w:val="005A356E"/>
    <w:rsid w:val="005A3F46"/>
    <w:rsid w:val="005A74CF"/>
    <w:rsid w:val="005B4183"/>
    <w:rsid w:val="005C0C95"/>
    <w:rsid w:val="005C4A3F"/>
    <w:rsid w:val="005E2A9E"/>
    <w:rsid w:val="005F1B40"/>
    <w:rsid w:val="00602E96"/>
    <w:rsid w:val="00634AF6"/>
    <w:rsid w:val="00640AE4"/>
    <w:rsid w:val="00642708"/>
    <w:rsid w:val="00656DFF"/>
    <w:rsid w:val="00660FE2"/>
    <w:rsid w:val="00664A35"/>
    <w:rsid w:val="00665DDB"/>
    <w:rsid w:val="006710E9"/>
    <w:rsid w:val="00676D7F"/>
    <w:rsid w:val="00687540"/>
    <w:rsid w:val="0069118E"/>
    <w:rsid w:val="006A3153"/>
    <w:rsid w:val="006A71EE"/>
    <w:rsid w:val="006C62F6"/>
    <w:rsid w:val="006C78E3"/>
    <w:rsid w:val="006D18BA"/>
    <w:rsid w:val="006D27F1"/>
    <w:rsid w:val="006D771C"/>
    <w:rsid w:val="006E34CC"/>
    <w:rsid w:val="006E377C"/>
    <w:rsid w:val="00711305"/>
    <w:rsid w:val="007114F0"/>
    <w:rsid w:val="007125FA"/>
    <w:rsid w:val="00726B2C"/>
    <w:rsid w:val="00732F92"/>
    <w:rsid w:val="007412DC"/>
    <w:rsid w:val="00777E46"/>
    <w:rsid w:val="00782550"/>
    <w:rsid w:val="007913A4"/>
    <w:rsid w:val="007A492A"/>
    <w:rsid w:val="007B773A"/>
    <w:rsid w:val="007C5EEB"/>
    <w:rsid w:val="007E69EC"/>
    <w:rsid w:val="007E7D28"/>
    <w:rsid w:val="007F5D89"/>
    <w:rsid w:val="0080042D"/>
    <w:rsid w:val="00801D38"/>
    <w:rsid w:val="0080482D"/>
    <w:rsid w:val="00805AC2"/>
    <w:rsid w:val="00812E71"/>
    <w:rsid w:val="00840BC0"/>
    <w:rsid w:val="008534D0"/>
    <w:rsid w:val="0086052C"/>
    <w:rsid w:val="0086159B"/>
    <w:rsid w:val="00861A67"/>
    <w:rsid w:val="008707C1"/>
    <w:rsid w:val="008742F9"/>
    <w:rsid w:val="008905B1"/>
    <w:rsid w:val="00890B1A"/>
    <w:rsid w:val="00891FE2"/>
    <w:rsid w:val="008A279A"/>
    <w:rsid w:val="008D3213"/>
    <w:rsid w:val="008D3282"/>
    <w:rsid w:val="008D53CD"/>
    <w:rsid w:val="008E3FDE"/>
    <w:rsid w:val="008E7DBC"/>
    <w:rsid w:val="00904A49"/>
    <w:rsid w:val="00905E8B"/>
    <w:rsid w:val="00907DED"/>
    <w:rsid w:val="009109C2"/>
    <w:rsid w:val="00911C78"/>
    <w:rsid w:val="00930156"/>
    <w:rsid w:val="00931CDE"/>
    <w:rsid w:val="00944EED"/>
    <w:rsid w:val="00950EA7"/>
    <w:rsid w:val="00966053"/>
    <w:rsid w:val="00993C0C"/>
    <w:rsid w:val="0099761C"/>
    <w:rsid w:val="009976F3"/>
    <w:rsid w:val="009A124F"/>
    <w:rsid w:val="009D1538"/>
    <w:rsid w:val="009D7248"/>
    <w:rsid w:val="009F154D"/>
    <w:rsid w:val="009F735F"/>
    <w:rsid w:val="00A016FD"/>
    <w:rsid w:val="00A04201"/>
    <w:rsid w:val="00A179B9"/>
    <w:rsid w:val="00A33B64"/>
    <w:rsid w:val="00A50BA8"/>
    <w:rsid w:val="00A5218C"/>
    <w:rsid w:val="00A536F6"/>
    <w:rsid w:val="00A541A6"/>
    <w:rsid w:val="00A86210"/>
    <w:rsid w:val="00A92094"/>
    <w:rsid w:val="00A9346E"/>
    <w:rsid w:val="00A93AA5"/>
    <w:rsid w:val="00AA7618"/>
    <w:rsid w:val="00AC0CEE"/>
    <w:rsid w:val="00AC58F8"/>
    <w:rsid w:val="00AD7A76"/>
    <w:rsid w:val="00AE2ED1"/>
    <w:rsid w:val="00AF0564"/>
    <w:rsid w:val="00AF4E20"/>
    <w:rsid w:val="00AF6A38"/>
    <w:rsid w:val="00B01F98"/>
    <w:rsid w:val="00B203B4"/>
    <w:rsid w:val="00B27DD0"/>
    <w:rsid w:val="00B466AF"/>
    <w:rsid w:val="00B50703"/>
    <w:rsid w:val="00B7254B"/>
    <w:rsid w:val="00B731A1"/>
    <w:rsid w:val="00B753C4"/>
    <w:rsid w:val="00B81461"/>
    <w:rsid w:val="00B9347B"/>
    <w:rsid w:val="00B962C0"/>
    <w:rsid w:val="00B96D3D"/>
    <w:rsid w:val="00BB549F"/>
    <w:rsid w:val="00BB5865"/>
    <w:rsid w:val="00BD7750"/>
    <w:rsid w:val="00BE155B"/>
    <w:rsid w:val="00BE3BCB"/>
    <w:rsid w:val="00C048E3"/>
    <w:rsid w:val="00C12738"/>
    <w:rsid w:val="00C32A28"/>
    <w:rsid w:val="00C3306C"/>
    <w:rsid w:val="00C41641"/>
    <w:rsid w:val="00C52F8E"/>
    <w:rsid w:val="00C650E2"/>
    <w:rsid w:val="00C65ABF"/>
    <w:rsid w:val="00C815A4"/>
    <w:rsid w:val="00C85DA4"/>
    <w:rsid w:val="00C910DF"/>
    <w:rsid w:val="00C94F69"/>
    <w:rsid w:val="00C96D85"/>
    <w:rsid w:val="00CB1DC6"/>
    <w:rsid w:val="00CB5950"/>
    <w:rsid w:val="00CC2F6D"/>
    <w:rsid w:val="00CC48C3"/>
    <w:rsid w:val="00CC5B9E"/>
    <w:rsid w:val="00CE3044"/>
    <w:rsid w:val="00CF4A7E"/>
    <w:rsid w:val="00CF7C2D"/>
    <w:rsid w:val="00D056D3"/>
    <w:rsid w:val="00D05A8E"/>
    <w:rsid w:val="00D13EC2"/>
    <w:rsid w:val="00D162F3"/>
    <w:rsid w:val="00D167E3"/>
    <w:rsid w:val="00D23E67"/>
    <w:rsid w:val="00D279F0"/>
    <w:rsid w:val="00D31E1F"/>
    <w:rsid w:val="00D361E9"/>
    <w:rsid w:val="00D40BC6"/>
    <w:rsid w:val="00D55D36"/>
    <w:rsid w:val="00D8428E"/>
    <w:rsid w:val="00DA06BF"/>
    <w:rsid w:val="00DA4C9D"/>
    <w:rsid w:val="00DB55FF"/>
    <w:rsid w:val="00DB7A05"/>
    <w:rsid w:val="00DD5304"/>
    <w:rsid w:val="00DE27EB"/>
    <w:rsid w:val="00DE4B1C"/>
    <w:rsid w:val="00DE5D6C"/>
    <w:rsid w:val="00DF56F7"/>
    <w:rsid w:val="00E021EE"/>
    <w:rsid w:val="00E023CC"/>
    <w:rsid w:val="00E07529"/>
    <w:rsid w:val="00E111DF"/>
    <w:rsid w:val="00E31DA9"/>
    <w:rsid w:val="00E7120B"/>
    <w:rsid w:val="00E85A19"/>
    <w:rsid w:val="00EA29A5"/>
    <w:rsid w:val="00EA2CB4"/>
    <w:rsid w:val="00EA6101"/>
    <w:rsid w:val="00EA702D"/>
    <w:rsid w:val="00EA7987"/>
    <w:rsid w:val="00EB3DA6"/>
    <w:rsid w:val="00EE7F09"/>
    <w:rsid w:val="00EF1AEF"/>
    <w:rsid w:val="00EF4906"/>
    <w:rsid w:val="00F00B91"/>
    <w:rsid w:val="00F2373C"/>
    <w:rsid w:val="00F3222D"/>
    <w:rsid w:val="00F341A6"/>
    <w:rsid w:val="00F607CC"/>
    <w:rsid w:val="00F731B7"/>
    <w:rsid w:val="00F76EA7"/>
    <w:rsid w:val="00F85329"/>
    <w:rsid w:val="00FA12DE"/>
    <w:rsid w:val="00FA274F"/>
    <w:rsid w:val="00FA2E59"/>
    <w:rsid w:val="00FA3B6A"/>
    <w:rsid w:val="00FA6142"/>
    <w:rsid w:val="00FA6868"/>
    <w:rsid w:val="00FB1643"/>
    <w:rsid w:val="00FB2FD8"/>
    <w:rsid w:val="00FC5E8B"/>
    <w:rsid w:val="00FC6D25"/>
    <w:rsid w:val="00FD588D"/>
    <w:rsid w:val="00FF0F0E"/>
    <w:rsid w:val="00FF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64A04"/>
  <w15:chartTrackingRefBased/>
  <w15:docId w15:val="{EFD6DAB2-B6E9-4C7D-8691-2C2FF8CE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9F"/>
    <w:pPr>
      <w:ind w:left="720"/>
      <w:contextualSpacing/>
    </w:pPr>
  </w:style>
  <w:style w:type="character" w:styleId="CommentReference">
    <w:name w:val="annotation reference"/>
    <w:basedOn w:val="DefaultParagraphFont"/>
    <w:uiPriority w:val="99"/>
    <w:semiHidden/>
    <w:unhideWhenUsed/>
    <w:rsid w:val="00EA6101"/>
    <w:rPr>
      <w:sz w:val="16"/>
      <w:szCs w:val="16"/>
    </w:rPr>
  </w:style>
  <w:style w:type="paragraph" w:styleId="CommentText">
    <w:name w:val="annotation text"/>
    <w:basedOn w:val="Normal"/>
    <w:link w:val="CommentTextChar"/>
    <w:uiPriority w:val="99"/>
    <w:unhideWhenUsed/>
    <w:rsid w:val="00EA6101"/>
    <w:pPr>
      <w:spacing w:line="240" w:lineRule="auto"/>
    </w:pPr>
    <w:rPr>
      <w:sz w:val="20"/>
      <w:szCs w:val="20"/>
    </w:rPr>
  </w:style>
  <w:style w:type="character" w:customStyle="1" w:styleId="CommentTextChar">
    <w:name w:val="Comment Text Char"/>
    <w:basedOn w:val="DefaultParagraphFont"/>
    <w:link w:val="CommentText"/>
    <w:uiPriority w:val="99"/>
    <w:rsid w:val="00EA6101"/>
    <w:rPr>
      <w:sz w:val="20"/>
      <w:szCs w:val="20"/>
    </w:rPr>
  </w:style>
  <w:style w:type="paragraph" w:styleId="CommentSubject">
    <w:name w:val="annotation subject"/>
    <w:basedOn w:val="CommentText"/>
    <w:next w:val="CommentText"/>
    <w:link w:val="CommentSubjectChar"/>
    <w:uiPriority w:val="99"/>
    <w:semiHidden/>
    <w:unhideWhenUsed/>
    <w:rsid w:val="00EA6101"/>
    <w:rPr>
      <w:b/>
      <w:bCs/>
    </w:rPr>
  </w:style>
  <w:style w:type="character" w:customStyle="1" w:styleId="CommentSubjectChar">
    <w:name w:val="Comment Subject Char"/>
    <w:basedOn w:val="CommentTextChar"/>
    <w:link w:val="CommentSubject"/>
    <w:uiPriority w:val="99"/>
    <w:semiHidden/>
    <w:rsid w:val="00EA6101"/>
    <w:rPr>
      <w:b/>
      <w:bCs/>
      <w:sz w:val="20"/>
      <w:szCs w:val="20"/>
    </w:rPr>
  </w:style>
  <w:style w:type="character" w:customStyle="1" w:styleId="fontstyle01">
    <w:name w:val="fontstyle01"/>
    <w:basedOn w:val="DefaultParagraphFont"/>
    <w:rsid w:val="00891FE2"/>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91FE2"/>
    <w:rPr>
      <w:rFonts w:ascii="TimesNewRomanPS-BoldItalicMT" w:hAnsi="TimesNewRomanPS-BoldItalicMT" w:hint="default"/>
      <w:b/>
      <w:bCs/>
      <w:i/>
      <w:iCs/>
      <w:color w:val="000000"/>
      <w:sz w:val="24"/>
      <w:szCs w:val="24"/>
    </w:rPr>
  </w:style>
  <w:style w:type="paragraph" w:styleId="Revision">
    <w:name w:val="Revision"/>
    <w:hidden/>
    <w:uiPriority w:val="99"/>
    <w:semiHidden/>
    <w:rsid w:val="003B45FB"/>
    <w:pPr>
      <w:spacing w:after="0" w:line="240" w:lineRule="auto"/>
    </w:pPr>
  </w:style>
  <w:style w:type="character" w:styleId="Hyperlink">
    <w:name w:val="Hyperlink"/>
    <w:basedOn w:val="DefaultParagraphFont"/>
    <w:uiPriority w:val="99"/>
    <w:unhideWhenUsed/>
    <w:rsid w:val="003A0E0C"/>
    <w:rPr>
      <w:color w:val="0563C1" w:themeColor="hyperlink"/>
      <w:u w:val="single"/>
    </w:rPr>
  </w:style>
  <w:style w:type="character" w:styleId="UnresolvedMention">
    <w:name w:val="Unresolved Mention"/>
    <w:basedOn w:val="DefaultParagraphFont"/>
    <w:uiPriority w:val="99"/>
    <w:semiHidden/>
    <w:unhideWhenUsed/>
    <w:rsid w:val="003A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fhr-employment@ufl.edu" TargetMode="External"/><Relationship Id="rId11" Type="http://schemas.openxmlformats.org/officeDocument/2006/relationships/fontTable" Target="fontTable.xml"/><Relationship Id="rId5" Type="http://schemas.openxmlformats.org/officeDocument/2006/relationships/hyperlink" Target="https://hr.ifas.ufl.edu/tenure-and-promotion/"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15</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James Xinde</dc:creator>
  <cp:keywords/>
  <dc:description/>
  <cp:lastModifiedBy>Ji James</cp:lastModifiedBy>
  <cp:revision>290</cp:revision>
  <dcterms:created xsi:type="dcterms:W3CDTF">2024-01-08T21:32:00Z</dcterms:created>
  <dcterms:modified xsi:type="dcterms:W3CDTF">2024-10-16T17:15:00Z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45e4b11face41d7f49001dccbe6acbf5ff5a25ec48ab654f0be1875d0ef9a3cc</vt:lpwstr>
  </property>
</Properties>
</file>